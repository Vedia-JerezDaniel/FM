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DEF0D" w14:textId="77777777" w:rsidR="00EC5A7F" w:rsidRPr="004B779F" w:rsidRDefault="009109F7">
      <w:pPr>
        <w:tabs>
          <w:tab w:val="left" w:pos="2580"/>
        </w:tabs>
        <w:rPr>
          <w:rFonts w:ascii="LM Roman 12" w:hAnsi="LM Roman 12"/>
          <w:b/>
          <w:bCs/>
          <w:sz w:val="22"/>
          <w:szCs w:val="22"/>
          <w:lang w:val="en-US"/>
        </w:rPr>
      </w:pPr>
      <w:r w:rsidRPr="004B779F">
        <w:rPr>
          <w:rFonts w:ascii="LM Roman 12" w:hAnsi="LM Roman 12"/>
          <w:b/>
          <w:bCs/>
          <w:sz w:val="22"/>
          <w:szCs w:val="22"/>
          <w:lang w:val="en-US"/>
        </w:rPr>
        <w:t>Daniel H. VEDIA-JEREZ</w:t>
      </w:r>
    </w:p>
    <w:p w14:paraId="2D38C52D" w14:textId="77777777" w:rsidR="00EC5A7F" w:rsidRPr="004B779F" w:rsidRDefault="00EC5A7F">
      <w:pPr>
        <w:tabs>
          <w:tab w:val="left" w:pos="2580"/>
        </w:tabs>
        <w:rPr>
          <w:rFonts w:ascii="LM Roman 12" w:hAnsi="LM Roman 12"/>
          <w:b/>
          <w:bCs/>
          <w:sz w:val="22"/>
          <w:szCs w:val="22"/>
          <w:lang w:val="en-US"/>
        </w:rPr>
      </w:pPr>
    </w:p>
    <w:p w14:paraId="75F12822" w14:textId="77777777" w:rsidR="00EC5A7F" w:rsidRPr="004B779F" w:rsidRDefault="00EC5A7F">
      <w:pPr>
        <w:tabs>
          <w:tab w:val="left" w:pos="2580"/>
        </w:tabs>
        <w:rPr>
          <w:rFonts w:ascii="LM Roman 12" w:hAnsi="LM Roman 12"/>
          <w:b/>
          <w:bCs/>
          <w:sz w:val="22"/>
          <w:szCs w:val="22"/>
          <w:lang w:val="en-US"/>
        </w:rPr>
      </w:pPr>
    </w:p>
    <w:p w14:paraId="3F9DA9EC" w14:textId="77777777" w:rsidR="00EC5A7F" w:rsidRPr="004B779F" w:rsidRDefault="009109F7">
      <w:pPr>
        <w:tabs>
          <w:tab w:val="left" w:pos="2580"/>
        </w:tabs>
        <w:rPr>
          <w:rFonts w:ascii="LM Roman 12" w:hAnsi="LM Roman 12"/>
          <w:b/>
          <w:bCs/>
          <w:sz w:val="22"/>
          <w:szCs w:val="22"/>
          <w:lang w:val="en-US"/>
        </w:rPr>
      </w:pPr>
      <w:r w:rsidRPr="004B779F">
        <w:rPr>
          <w:rFonts w:ascii="LM Roman 12" w:hAnsi="LM Roman 12"/>
          <w:b/>
          <w:bCs/>
          <w:sz w:val="22"/>
          <w:szCs w:val="22"/>
          <w:lang w:val="en-US"/>
        </w:rPr>
        <w:t>Master Dissertation Proposal</w:t>
      </w:r>
    </w:p>
    <w:p w14:paraId="1E8C8918" w14:textId="77777777" w:rsidR="00EC5A7F" w:rsidRPr="004B779F" w:rsidRDefault="00EC5A7F">
      <w:pPr>
        <w:tabs>
          <w:tab w:val="left" w:pos="2580"/>
        </w:tabs>
        <w:rPr>
          <w:rFonts w:ascii="LM Roman 12" w:hAnsi="LM Roman 12"/>
          <w:b/>
          <w:bCs/>
          <w:sz w:val="22"/>
          <w:szCs w:val="22"/>
          <w:lang w:val="en-US"/>
        </w:rPr>
      </w:pPr>
    </w:p>
    <w:p w14:paraId="107426B4" w14:textId="77777777" w:rsidR="00EC5A7F" w:rsidRPr="004B779F" w:rsidRDefault="00EC5A7F">
      <w:pPr>
        <w:tabs>
          <w:tab w:val="left" w:pos="2580"/>
        </w:tabs>
        <w:rPr>
          <w:rFonts w:ascii="LM Roman 12" w:hAnsi="LM Roman 12"/>
          <w:b/>
          <w:bCs/>
          <w:sz w:val="22"/>
          <w:szCs w:val="22"/>
          <w:lang w:val="en-US"/>
        </w:rPr>
      </w:pPr>
    </w:p>
    <w:p w14:paraId="52FD77B8" w14:textId="77777777" w:rsidR="00EC5A7F" w:rsidRPr="004B779F" w:rsidRDefault="009109F7">
      <w:pPr>
        <w:tabs>
          <w:tab w:val="left" w:pos="2580"/>
        </w:tabs>
        <w:jc w:val="center"/>
        <w:rPr>
          <w:rFonts w:ascii="LM Roman 12" w:hAnsi="LM Roman 12"/>
          <w:b/>
          <w:bCs/>
          <w:sz w:val="22"/>
          <w:szCs w:val="22"/>
          <w:lang w:val="en-US"/>
        </w:rPr>
      </w:pPr>
      <w:r w:rsidRPr="004B779F">
        <w:rPr>
          <w:rFonts w:ascii="LM Roman 12" w:hAnsi="LM Roman 12"/>
          <w:b/>
          <w:bCs/>
          <w:sz w:val="22"/>
          <w:szCs w:val="22"/>
          <w:lang w:val="en-US"/>
        </w:rPr>
        <w:t>A NATURAL LANGUAGE PROCESSING PIPELINE TO ANALYZE CENTRAL BANKS POLICY CHANGES</w:t>
      </w:r>
    </w:p>
    <w:p w14:paraId="60E6ADC0" w14:textId="77777777" w:rsidR="00EC5A7F" w:rsidRPr="004B779F" w:rsidRDefault="00EC5A7F">
      <w:pPr>
        <w:tabs>
          <w:tab w:val="left" w:pos="2580"/>
        </w:tabs>
        <w:rPr>
          <w:rFonts w:ascii="LM Roman 12" w:hAnsi="LM Roman 12"/>
          <w:sz w:val="22"/>
          <w:szCs w:val="22"/>
          <w:lang w:val="en-US"/>
        </w:rPr>
      </w:pPr>
    </w:p>
    <w:p w14:paraId="0CA48BC6" w14:textId="77777777" w:rsidR="00EC5A7F" w:rsidRPr="004B779F" w:rsidRDefault="00EC5A7F">
      <w:pPr>
        <w:tabs>
          <w:tab w:val="left" w:pos="2580"/>
        </w:tabs>
        <w:rPr>
          <w:rFonts w:ascii="LM Roman 12" w:hAnsi="LM Roman 12"/>
          <w:sz w:val="22"/>
          <w:szCs w:val="22"/>
          <w:lang w:val="en-US"/>
        </w:rPr>
      </w:pPr>
    </w:p>
    <w:p w14:paraId="1F92E96C" w14:textId="40A6EFDE" w:rsidR="00EC5A7F" w:rsidRPr="00E35DA9" w:rsidRDefault="009109F7" w:rsidP="00E35DA9">
      <w:pPr>
        <w:pStyle w:val="Prrafodelista"/>
        <w:numPr>
          <w:ilvl w:val="0"/>
          <w:numId w:val="3"/>
        </w:numPr>
        <w:tabs>
          <w:tab w:val="left" w:pos="2580"/>
        </w:tabs>
        <w:rPr>
          <w:rFonts w:ascii="LM Roman 12" w:hAnsi="LM Roman 12"/>
          <w:b/>
          <w:bCs/>
          <w:sz w:val="22"/>
          <w:szCs w:val="22"/>
          <w:lang w:val="en-US"/>
        </w:rPr>
      </w:pPr>
      <w:r w:rsidRPr="00E35DA9">
        <w:rPr>
          <w:rFonts w:ascii="LM Roman 12" w:hAnsi="LM Roman 12"/>
          <w:b/>
          <w:bCs/>
          <w:sz w:val="22"/>
          <w:szCs w:val="22"/>
          <w:lang w:val="en-US"/>
        </w:rPr>
        <w:t xml:space="preserve">Introduction </w:t>
      </w:r>
    </w:p>
    <w:p w14:paraId="62119A71" w14:textId="77777777" w:rsidR="00EC5A7F" w:rsidRPr="004B779F" w:rsidRDefault="00EC5A7F">
      <w:pPr>
        <w:tabs>
          <w:tab w:val="left" w:pos="2580"/>
        </w:tabs>
        <w:rPr>
          <w:rFonts w:ascii="LM Roman 12" w:hAnsi="LM Roman 12"/>
          <w:sz w:val="22"/>
          <w:szCs w:val="22"/>
          <w:lang w:val="en-US"/>
        </w:rPr>
      </w:pPr>
    </w:p>
    <w:p w14:paraId="585EC275" w14:textId="3F8D3B42"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This document describes the proposal for the Master Dissertation, it is focused on analyzing Central Banks policy changes </w:t>
      </w:r>
      <w:r w:rsidR="004B779F">
        <w:rPr>
          <w:rFonts w:ascii="LM Roman 12" w:hAnsi="LM Roman 12"/>
          <w:sz w:val="22"/>
          <w:szCs w:val="22"/>
          <w:lang w:val="en-US"/>
        </w:rPr>
        <w:t>employing</w:t>
      </w:r>
      <w:r w:rsidRPr="004B779F">
        <w:rPr>
          <w:rFonts w:ascii="LM Roman 12" w:hAnsi="LM Roman 12"/>
          <w:sz w:val="22"/>
          <w:szCs w:val="22"/>
          <w:lang w:val="en-US"/>
        </w:rPr>
        <w:t xml:space="preserve"> Natural Language Processing (NLP) techniques. </w:t>
      </w:r>
      <w:r w:rsidR="00E35DA9" w:rsidRPr="00E35DA9">
        <w:rPr>
          <w:rFonts w:ascii="LM Roman 12" w:hAnsi="LM Roman 12"/>
          <w:sz w:val="22"/>
          <w:szCs w:val="22"/>
          <w:lang w:val="en-US"/>
        </w:rPr>
        <w:t xml:space="preserve">We </w:t>
      </w:r>
      <w:r w:rsidR="00E35DA9">
        <w:rPr>
          <w:rFonts w:ascii="LM Roman 12" w:hAnsi="LM Roman 12"/>
          <w:sz w:val="22"/>
          <w:szCs w:val="22"/>
          <w:lang w:val="en-US"/>
        </w:rPr>
        <w:t xml:space="preserve">plan to </w:t>
      </w:r>
      <w:r w:rsidR="00E35DA9" w:rsidRPr="00E35DA9">
        <w:rPr>
          <w:rFonts w:ascii="LM Roman 12" w:hAnsi="LM Roman 12"/>
          <w:sz w:val="22"/>
          <w:szCs w:val="22"/>
          <w:lang w:val="en-US"/>
        </w:rPr>
        <w:t>examine whether Central Banks Committees text data contains useful insight to predict the Central Banks target rate decision (i.e., Raise, Hold, or Lower).</w:t>
      </w:r>
    </w:p>
    <w:p w14:paraId="4656E170" w14:textId="77777777" w:rsidR="00EC5A7F" w:rsidRPr="004B779F" w:rsidRDefault="00EC5A7F">
      <w:pPr>
        <w:tabs>
          <w:tab w:val="left" w:pos="2580"/>
        </w:tabs>
        <w:rPr>
          <w:rFonts w:ascii="LM Roman 12" w:hAnsi="LM Roman 12"/>
          <w:sz w:val="22"/>
          <w:szCs w:val="22"/>
          <w:lang w:val="en-US"/>
        </w:rPr>
      </w:pPr>
    </w:p>
    <w:p w14:paraId="0E1364DA" w14:textId="732377CA" w:rsidR="00EC5A7F" w:rsidRPr="004B779F" w:rsidRDefault="009109F7">
      <w:pPr>
        <w:tabs>
          <w:tab w:val="left" w:pos="2580"/>
        </w:tabs>
        <w:rPr>
          <w:rFonts w:ascii="LM Roman 12" w:hAnsi="LM Roman 12"/>
          <w:sz w:val="22"/>
          <w:szCs w:val="22"/>
          <w:lang w:val="en-US"/>
        </w:rPr>
      </w:pPr>
      <w:r w:rsidRPr="004B779F">
        <w:rPr>
          <w:rFonts w:ascii="LM Roman 12" w:hAnsi="LM Roman 12"/>
          <w:b/>
          <w:bCs/>
          <w:sz w:val="22"/>
          <w:szCs w:val="22"/>
          <w:lang w:val="en-US"/>
        </w:rPr>
        <w:t>Business Context</w:t>
      </w:r>
    </w:p>
    <w:p w14:paraId="1910A689" w14:textId="77777777" w:rsidR="00EC5A7F" w:rsidRPr="004B779F" w:rsidRDefault="00EC5A7F">
      <w:pPr>
        <w:tabs>
          <w:tab w:val="left" w:pos="2580"/>
        </w:tabs>
        <w:rPr>
          <w:rFonts w:ascii="LM Roman 12" w:hAnsi="LM Roman 12"/>
          <w:b/>
          <w:bCs/>
          <w:sz w:val="22"/>
          <w:szCs w:val="22"/>
          <w:lang w:val="en-US"/>
        </w:rPr>
      </w:pPr>
    </w:p>
    <w:p w14:paraId="2ED1971C" w14:textId="1E36AB31"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Central Banks have regular meetings of their open market</w:t>
      </w:r>
      <w:r w:rsidRPr="004B779F">
        <w:rPr>
          <w:rFonts w:ascii="LM Roman 12" w:hAnsi="LM Roman 12"/>
          <w:sz w:val="22"/>
          <w:szCs w:val="22"/>
          <w:lang w:val="en-US"/>
        </w:rPr>
        <w:t xml:space="preserve"> committees to determine the monetary policy. At each meeting, it publishes press conference minutes, statements as well as scripts </w:t>
      </w:r>
      <w:r w:rsidR="004B779F">
        <w:rPr>
          <w:rFonts w:ascii="LM Roman 12" w:hAnsi="LM Roman 12"/>
          <w:sz w:val="22"/>
          <w:szCs w:val="22"/>
          <w:lang w:val="en-US"/>
        </w:rPr>
        <w:t>o</w:t>
      </w:r>
      <w:r w:rsidRPr="004B779F">
        <w:rPr>
          <w:rFonts w:ascii="LM Roman 12" w:hAnsi="LM Roman 12"/>
          <w:sz w:val="22"/>
          <w:szCs w:val="22"/>
          <w:lang w:val="en-US"/>
        </w:rPr>
        <w:t>n the website. In addition to th</w:t>
      </w:r>
      <w:r w:rsidR="004B779F">
        <w:rPr>
          <w:rFonts w:ascii="LM Roman 12" w:hAnsi="LM Roman 12"/>
          <w:sz w:val="22"/>
          <w:szCs w:val="22"/>
          <w:lang w:val="en-US"/>
        </w:rPr>
        <w:t>ese</w:t>
      </w:r>
      <w:r w:rsidRPr="004B779F">
        <w:rPr>
          <w:rFonts w:ascii="LM Roman 12" w:hAnsi="LM Roman 12"/>
          <w:sz w:val="22"/>
          <w:szCs w:val="22"/>
          <w:lang w:val="en-US"/>
        </w:rPr>
        <w:t xml:space="preserve"> regular meetings, the members’ speeches and testimonies are also scripted on their respe</w:t>
      </w:r>
      <w:r w:rsidRPr="004B779F">
        <w:rPr>
          <w:rFonts w:ascii="LM Roman 12" w:hAnsi="LM Roman 12"/>
          <w:sz w:val="22"/>
          <w:szCs w:val="22"/>
          <w:lang w:val="en-US"/>
        </w:rPr>
        <w:t>ctive websites. At a meeting, the policy</w:t>
      </w:r>
      <w:r w:rsidRPr="004B779F">
        <w:rPr>
          <w:rFonts w:ascii="LM Roman 12" w:hAnsi="LM Roman 12"/>
          <w:sz w:val="22"/>
          <w:szCs w:val="22"/>
          <w:lang w:val="en-US"/>
        </w:rPr>
        <w:t>makers discuss, vote</w:t>
      </w:r>
      <w:r w:rsidR="004B779F">
        <w:rPr>
          <w:rFonts w:ascii="LM Roman 12" w:hAnsi="LM Roman 12"/>
          <w:sz w:val="22"/>
          <w:szCs w:val="22"/>
          <w:lang w:val="en-US"/>
        </w:rPr>
        <w:t>,</w:t>
      </w:r>
      <w:r w:rsidRPr="004B779F">
        <w:rPr>
          <w:rFonts w:ascii="LM Roman 12" w:hAnsi="LM Roman 12"/>
          <w:sz w:val="22"/>
          <w:szCs w:val="22"/>
          <w:lang w:val="en-US"/>
        </w:rPr>
        <w:t xml:space="preserve"> and decide the monetary policy and publish the decision along with their view on </w:t>
      </w:r>
      <w:r w:rsidR="004B779F">
        <w:rPr>
          <w:rFonts w:ascii="LM Roman 12" w:hAnsi="LM Roman 12"/>
          <w:sz w:val="22"/>
          <w:szCs w:val="22"/>
          <w:lang w:val="en-US"/>
        </w:rPr>
        <w:t xml:space="preserve">the </w:t>
      </w:r>
      <w:r w:rsidRPr="004B779F">
        <w:rPr>
          <w:rFonts w:ascii="LM Roman 12" w:hAnsi="LM Roman 12"/>
          <w:sz w:val="22"/>
          <w:szCs w:val="22"/>
          <w:lang w:val="en-US"/>
        </w:rPr>
        <w:t>current economic situation and forecast. The Central Banks intend to indicate their potential future monetary pol</w:t>
      </w:r>
      <w:r w:rsidRPr="004B779F">
        <w:rPr>
          <w:rFonts w:ascii="LM Roman 12" w:hAnsi="LM Roman 12"/>
          <w:sz w:val="22"/>
          <w:szCs w:val="22"/>
          <w:lang w:val="en-US"/>
        </w:rPr>
        <w:t xml:space="preserve">icy in their publications as a measure of market communication. </w:t>
      </w:r>
    </w:p>
    <w:p w14:paraId="399ECFA2" w14:textId="77777777" w:rsidR="00EC5A7F" w:rsidRPr="004B779F" w:rsidRDefault="00EC5A7F">
      <w:pPr>
        <w:tabs>
          <w:tab w:val="left" w:pos="2580"/>
        </w:tabs>
        <w:rPr>
          <w:rFonts w:ascii="LM Roman 12" w:hAnsi="LM Roman 12"/>
          <w:sz w:val="22"/>
          <w:szCs w:val="22"/>
          <w:lang w:val="en-US"/>
        </w:rPr>
      </w:pPr>
    </w:p>
    <w:p w14:paraId="0A79B488" w14:textId="25FB8E3E" w:rsidR="00E35DA9" w:rsidRDefault="009109F7">
      <w:pPr>
        <w:tabs>
          <w:tab w:val="left" w:pos="2580"/>
        </w:tabs>
        <w:rPr>
          <w:rFonts w:ascii="LM Roman 12" w:hAnsi="LM Roman 12"/>
          <w:sz w:val="22"/>
          <w:szCs w:val="22"/>
          <w:lang w:val="en-US"/>
        </w:rPr>
      </w:pPr>
      <w:r w:rsidRPr="004B779F">
        <w:rPr>
          <w:rFonts w:ascii="LM Roman 12" w:hAnsi="LM Roman 12"/>
          <w:sz w:val="22"/>
          <w:szCs w:val="22"/>
          <w:lang w:val="en-US"/>
        </w:rPr>
        <w:t>The objective of this project is to find latent features in those texts published by Central Banks.</w:t>
      </w:r>
      <w:r w:rsidR="00E35DA9">
        <w:rPr>
          <w:rFonts w:ascii="LM Roman 12" w:hAnsi="LM Roman 12"/>
          <w:sz w:val="22"/>
          <w:szCs w:val="22"/>
          <w:lang w:val="en-US"/>
        </w:rPr>
        <w:t xml:space="preserve"> In that way, we focused in the most important world Central Banks (Federal Reserve, European Central Bank, Bank of England and Bank of Japan) from 2009 to the first quarter of 2021.</w:t>
      </w:r>
    </w:p>
    <w:p w14:paraId="413829C5" w14:textId="77777777" w:rsidR="00E35DA9" w:rsidRDefault="00E35DA9">
      <w:pPr>
        <w:tabs>
          <w:tab w:val="left" w:pos="2580"/>
        </w:tabs>
        <w:rPr>
          <w:rFonts w:ascii="LM Roman 12" w:hAnsi="LM Roman 12"/>
          <w:sz w:val="22"/>
          <w:szCs w:val="22"/>
          <w:lang w:val="en-US"/>
        </w:rPr>
      </w:pPr>
    </w:p>
    <w:p w14:paraId="1C90581D" w14:textId="22A7471B"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First, we inten</w:t>
      </w:r>
      <w:r w:rsidR="004B779F">
        <w:rPr>
          <w:rFonts w:ascii="LM Roman 12" w:hAnsi="LM Roman 12"/>
          <w:sz w:val="22"/>
          <w:szCs w:val="22"/>
          <w:lang w:val="en-US"/>
        </w:rPr>
        <w:t>d</w:t>
      </w:r>
      <w:r w:rsidRPr="004B779F">
        <w:rPr>
          <w:rFonts w:ascii="LM Roman 12" w:hAnsi="LM Roman 12"/>
          <w:sz w:val="22"/>
          <w:szCs w:val="22"/>
          <w:lang w:val="en-US"/>
        </w:rPr>
        <w:t xml:space="preserve"> to apply machine learning to economic indices to see the performance of p</w:t>
      </w:r>
      <w:r w:rsidRPr="004B779F">
        <w:rPr>
          <w:rFonts w:ascii="LM Roman 12" w:hAnsi="LM Roman 12"/>
          <w:sz w:val="22"/>
          <w:szCs w:val="22"/>
          <w:lang w:val="en-US"/>
        </w:rPr>
        <w:t>rediction on those numerical data. Then, add pre-processed text data as an additional feature to see if it contains meaningful information. Finally, to apply Deep Learning techniques such as LSTM/RNN and BERT to see if these can better predict the rate hik</w:t>
      </w:r>
      <w:r w:rsidRPr="004B779F">
        <w:rPr>
          <w:rFonts w:ascii="LM Roman 12" w:hAnsi="LM Roman 12"/>
          <w:sz w:val="22"/>
          <w:szCs w:val="22"/>
          <w:lang w:val="en-US"/>
        </w:rPr>
        <w:t>e/lower at each Central Banks committee meeting</w:t>
      </w:r>
      <w:r w:rsidRPr="004B779F">
        <w:rPr>
          <w:rFonts w:ascii="LM Roman 12" w:hAnsi="LM Roman 12"/>
          <w:sz w:val="22"/>
          <w:szCs w:val="22"/>
          <w:lang w:val="en-US"/>
        </w:rPr>
        <w:t xml:space="preserve">. </w:t>
      </w:r>
    </w:p>
    <w:p w14:paraId="68911757" w14:textId="77777777" w:rsidR="00EC5A7F" w:rsidRPr="004B779F" w:rsidRDefault="00EC5A7F">
      <w:pPr>
        <w:tabs>
          <w:tab w:val="left" w:pos="2580"/>
        </w:tabs>
        <w:rPr>
          <w:rFonts w:ascii="LM Roman 12" w:hAnsi="LM Roman 12"/>
          <w:sz w:val="22"/>
          <w:szCs w:val="22"/>
          <w:lang w:val="en-US"/>
        </w:rPr>
      </w:pPr>
    </w:p>
    <w:p w14:paraId="21395766" w14:textId="2CA3F80B" w:rsidR="00EC5A7F" w:rsidRPr="00E35DA9" w:rsidRDefault="009109F7" w:rsidP="00E35DA9">
      <w:pPr>
        <w:pStyle w:val="Prrafodelista"/>
        <w:numPr>
          <w:ilvl w:val="0"/>
          <w:numId w:val="3"/>
        </w:numPr>
        <w:tabs>
          <w:tab w:val="left" w:pos="2580"/>
        </w:tabs>
        <w:rPr>
          <w:rFonts w:ascii="LM Roman 12" w:hAnsi="LM Roman 12"/>
          <w:sz w:val="22"/>
          <w:szCs w:val="22"/>
          <w:lang w:val="en-US"/>
        </w:rPr>
      </w:pPr>
      <w:r w:rsidRPr="00E35DA9">
        <w:rPr>
          <w:rFonts w:ascii="LM Roman 12" w:hAnsi="LM Roman 12"/>
          <w:b/>
          <w:bCs/>
          <w:sz w:val="22"/>
          <w:szCs w:val="22"/>
          <w:lang w:val="en-US"/>
        </w:rPr>
        <w:t xml:space="preserve"> Retrieving </w:t>
      </w:r>
      <w:r w:rsidR="00E35DA9">
        <w:rPr>
          <w:rFonts w:ascii="LM Roman 12" w:hAnsi="LM Roman 12"/>
          <w:b/>
          <w:bCs/>
          <w:sz w:val="22"/>
          <w:szCs w:val="22"/>
          <w:lang w:val="en-US"/>
        </w:rPr>
        <w:t>m</w:t>
      </w:r>
      <w:r w:rsidRPr="00E35DA9">
        <w:rPr>
          <w:rFonts w:ascii="LM Roman 12" w:hAnsi="LM Roman 12"/>
          <w:b/>
          <w:bCs/>
          <w:sz w:val="22"/>
          <w:szCs w:val="22"/>
          <w:lang w:val="en-US"/>
        </w:rPr>
        <w:t>arket</w:t>
      </w:r>
      <w:r w:rsidR="00E35DA9">
        <w:rPr>
          <w:rFonts w:ascii="LM Roman 12" w:hAnsi="LM Roman 12"/>
          <w:b/>
          <w:bCs/>
          <w:sz w:val="22"/>
          <w:szCs w:val="22"/>
          <w:lang w:val="en-US"/>
        </w:rPr>
        <w:t xml:space="preserve"> data</w:t>
      </w:r>
    </w:p>
    <w:p w14:paraId="2FDAA206" w14:textId="77777777" w:rsidR="00EC5A7F" w:rsidRPr="004B779F" w:rsidRDefault="00EC5A7F">
      <w:pPr>
        <w:tabs>
          <w:tab w:val="left" w:pos="2580"/>
        </w:tabs>
        <w:rPr>
          <w:rFonts w:ascii="LM Roman 12" w:hAnsi="LM Roman 12"/>
          <w:sz w:val="22"/>
          <w:szCs w:val="22"/>
          <w:lang w:val="en-US"/>
        </w:rPr>
      </w:pPr>
    </w:p>
    <w:p w14:paraId="71867BF8" w14:textId="38639992"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Economic data as interest rates and major economic indices can be obtained from </w:t>
      </w:r>
      <w:r w:rsidR="004B779F">
        <w:rPr>
          <w:rFonts w:ascii="LM Roman 12" w:hAnsi="LM Roman 12"/>
          <w:sz w:val="22"/>
          <w:szCs w:val="22"/>
          <w:lang w:val="en-US"/>
        </w:rPr>
        <w:t xml:space="preserve">the </w:t>
      </w:r>
      <w:r w:rsidRPr="004B779F">
        <w:rPr>
          <w:rFonts w:ascii="LM Roman 12" w:hAnsi="LM Roman 12"/>
          <w:sz w:val="22"/>
          <w:szCs w:val="22"/>
          <w:lang w:val="en-US"/>
        </w:rPr>
        <w:t>Central Banks statistical website, the variables included in the document are</w:t>
      </w:r>
      <w:r w:rsidRPr="004B779F">
        <w:rPr>
          <w:rFonts w:ascii="LM Roman 12" w:hAnsi="LM Roman 12"/>
          <w:sz w:val="22"/>
          <w:szCs w:val="22"/>
          <w:lang w:val="en-US"/>
        </w:rPr>
        <w:t xml:space="preserve"> Central Banks interest </w:t>
      </w:r>
      <w:r w:rsidRPr="004B779F">
        <w:rPr>
          <w:rFonts w:ascii="LM Roman 12" w:hAnsi="LM Roman 12"/>
          <w:sz w:val="22"/>
          <w:szCs w:val="22"/>
          <w:lang w:val="en-US"/>
        </w:rPr>
        <w:t>rate, GDP, CPI/PCE</w:t>
      </w:r>
      <w:r w:rsidRPr="004B779F">
        <w:rPr>
          <w:rStyle w:val="Ancladenotaalpie"/>
          <w:rFonts w:ascii="LM Roman 12" w:hAnsi="LM Roman 12"/>
          <w:sz w:val="22"/>
          <w:szCs w:val="22"/>
          <w:lang w:val="en-US"/>
        </w:rPr>
        <w:footnoteReference w:id="1"/>
      </w:r>
      <w:r w:rsidRPr="004B779F">
        <w:rPr>
          <w:rFonts w:ascii="LM Roman 12" w:hAnsi="LM Roman 12"/>
          <w:sz w:val="22"/>
          <w:szCs w:val="22"/>
          <w:lang w:val="en-US"/>
        </w:rPr>
        <w:t xml:space="preserve">, </w:t>
      </w:r>
      <w:r w:rsidR="00E35DA9">
        <w:rPr>
          <w:rFonts w:ascii="LM Roman 12" w:hAnsi="LM Roman 12"/>
          <w:sz w:val="22"/>
          <w:szCs w:val="22"/>
          <w:lang w:val="en-US"/>
        </w:rPr>
        <w:t>u</w:t>
      </w:r>
      <w:r w:rsidRPr="004B779F">
        <w:rPr>
          <w:rFonts w:ascii="LM Roman 12" w:hAnsi="LM Roman 12"/>
          <w:sz w:val="22"/>
          <w:szCs w:val="22"/>
          <w:lang w:val="en-US"/>
        </w:rPr>
        <w:t xml:space="preserve">nemployment, </w:t>
      </w:r>
      <w:r w:rsidR="00E35DA9">
        <w:rPr>
          <w:rFonts w:ascii="LM Roman 12" w:hAnsi="LM Roman 12"/>
          <w:sz w:val="22"/>
          <w:szCs w:val="22"/>
          <w:lang w:val="en-US"/>
        </w:rPr>
        <w:t>r</w:t>
      </w:r>
      <w:r w:rsidRPr="004B779F">
        <w:rPr>
          <w:rFonts w:ascii="LM Roman 12" w:hAnsi="LM Roman 12"/>
          <w:sz w:val="22"/>
          <w:szCs w:val="22"/>
          <w:lang w:val="en-US"/>
        </w:rPr>
        <w:t xml:space="preserve">etail </w:t>
      </w:r>
      <w:r w:rsidR="00E35DA9">
        <w:rPr>
          <w:rFonts w:ascii="LM Roman 12" w:hAnsi="LM Roman 12"/>
          <w:sz w:val="22"/>
          <w:szCs w:val="22"/>
          <w:lang w:val="en-US"/>
        </w:rPr>
        <w:t>s</w:t>
      </w:r>
      <w:r w:rsidRPr="004B779F">
        <w:rPr>
          <w:rFonts w:ascii="LM Roman 12" w:hAnsi="LM Roman 12"/>
          <w:sz w:val="22"/>
          <w:szCs w:val="22"/>
          <w:lang w:val="en-US"/>
        </w:rPr>
        <w:t xml:space="preserve">ales and </w:t>
      </w:r>
      <w:r w:rsidR="00E35DA9">
        <w:rPr>
          <w:rFonts w:ascii="LM Roman 12" w:hAnsi="LM Roman 12"/>
          <w:sz w:val="22"/>
          <w:szCs w:val="22"/>
          <w:lang w:val="en-US"/>
        </w:rPr>
        <w:t>h</w:t>
      </w:r>
      <w:r w:rsidRPr="004B779F">
        <w:rPr>
          <w:rFonts w:ascii="LM Roman 12" w:hAnsi="LM Roman 12"/>
          <w:sz w:val="22"/>
          <w:szCs w:val="22"/>
          <w:lang w:val="en-US"/>
        </w:rPr>
        <w:t xml:space="preserve">ome </w:t>
      </w:r>
      <w:r w:rsidR="00E35DA9">
        <w:rPr>
          <w:rFonts w:ascii="LM Roman 12" w:hAnsi="LM Roman 12"/>
          <w:sz w:val="22"/>
          <w:szCs w:val="22"/>
          <w:lang w:val="en-US"/>
        </w:rPr>
        <w:t>s</w:t>
      </w:r>
      <w:r w:rsidRPr="004B779F">
        <w:rPr>
          <w:rFonts w:ascii="LM Roman 12" w:hAnsi="LM Roman 12"/>
          <w:sz w:val="22"/>
          <w:szCs w:val="22"/>
          <w:lang w:val="en-US"/>
        </w:rPr>
        <w:t xml:space="preserve">ales, </w:t>
      </w:r>
      <w:r w:rsidR="00E35DA9">
        <w:rPr>
          <w:rFonts w:ascii="LM Roman 12" w:hAnsi="LM Roman 12"/>
          <w:sz w:val="22"/>
          <w:szCs w:val="22"/>
          <w:lang w:val="en-US"/>
        </w:rPr>
        <w:t>m</w:t>
      </w:r>
      <w:r w:rsidRPr="004B779F">
        <w:rPr>
          <w:rFonts w:ascii="LM Roman 12" w:hAnsi="LM Roman 12"/>
          <w:sz w:val="22"/>
          <w:szCs w:val="22"/>
          <w:lang w:val="en-US"/>
        </w:rPr>
        <w:t>anufacturing PMI</w:t>
      </w:r>
      <w:r w:rsidR="004B779F">
        <w:rPr>
          <w:rFonts w:ascii="LM Roman 12" w:hAnsi="LM Roman 12"/>
          <w:sz w:val="22"/>
          <w:szCs w:val="22"/>
          <w:lang w:val="en-US"/>
        </w:rPr>
        <w:t>,</w:t>
      </w:r>
      <w:r w:rsidRPr="004B779F">
        <w:rPr>
          <w:rFonts w:ascii="LM Roman 12" w:hAnsi="LM Roman 12"/>
          <w:sz w:val="22"/>
          <w:szCs w:val="22"/>
          <w:lang w:val="en-US"/>
        </w:rPr>
        <w:t xml:space="preserve"> </w:t>
      </w:r>
      <w:r w:rsidR="00E35DA9">
        <w:rPr>
          <w:rFonts w:ascii="LM Roman 12" w:hAnsi="LM Roman 12"/>
          <w:sz w:val="22"/>
          <w:szCs w:val="22"/>
          <w:lang w:val="en-US"/>
        </w:rPr>
        <w:t>s</w:t>
      </w:r>
      <w:r w:rsidRPr="004B779F">
        <w:rPr>
          <w:rFonts w:ascii="LM Roman 12" w:hAnsi="LM Roman 12"/>
          <w:sz w:val="22"/>
          <w:szCs w:val="22"/>
          <w:lang w:val="en-US"/>
        </w:rPr>
        <w:t>ervice PMI</w:t>
      </w:r>
      <w:r w:rsidRPr="004B779F">
        <w:rPr>
          <w:rFonts w:ascii="LM Roman 12" w:hAnsi="LM Roman 12"/>
          <w:b/>
          <w:bCs/>
          <w:i/>
          <w:iCs/>
          <w:sz w:val="22"/>
          <w:szCs w:val="22"/>
          <w:lang w:val="en-US"/>
        </w:rPr>
        <w:t xml:space="preserve"> </w:t>
      </w:r>
      <w:r w:rsidRPr="004B779F">
        <w:rPr>
          <w:rFonts w:ascii="LM Roman 12" w:hAnsi="LM Roman 12"/>
          <w:sz w:val="22"/>
          <w:szCs w:val="22"/>
          <w:lang w:val="en-US"/>
        </w:rPr>
        <w:t>(</w:t>
      </w:r>
      <w:r w:rsidRPr="004B779F">
        <w:rPr>
          <w:rFonts w:ascii="LM Roman 12" w:hAnsi="LM Roman 12"/>
          <w:sz w:val="22"/>
          <w:szCs w:val="22"/>
          <w:lang w:val="en-US"/>
        </w:rPr>
        <w:t>formerly known as “Non-Manufacturing Index or NMI)</w:t>
      </w:r>
      <w:r w:rsidR="00E35DA9">
        <w:rPr>
          <w:rFonts w:ascii="LM Roman 12" w:hAnsi="LM Roman 12"/>
          <w:sz w:val="22"/>
          <w:szCs w:val="22"/>
          <w:lang w:val="en-US"/>
        </w:rPr>
        <w:t>, and</w:t>
      </w:r>
      <w:r w:rsidRPr="004B779F">
        <w:rPr>
          <w:rFonts w:ascii="LM Roman 12" w:hAnsi="LM Roman 12"/>
          <w:sz w:val="22"/>
          <w:szCs w:val="22"/>
          <w:lang w:val="en-US"/>
        </w:rPr>
        <w:t xml:space="preserve"> </w:t>
      </w:r>
      <w:r w:rsidRPr="004B779F">
        <w:rPr>
          <w:rFonts w:ascii="LM Roman 12" w:hAnsi="LM Roman 12"/>
          <w:sz w:val="22"/>
          <w:szCs w:val="22"/>
          <w:lang w:val="en-US"/>
        </w:rPr>
        <w:t xml:space="preserve">Treasury yield rates. </w:t>
      </w:r>
    </w:p>
    <w:p w14:paraId="4F4ED759" w14:textId="77777777" w:rsidR="00EC5A7F" w:rsidRPr="004B779F" w:rsidRDefault="00EC5A7F">
      <w:pPr>
        <w:tabs>
          <w:tab w:val="left" w:pos="2580"/>
        </w:tabs>
        <w:rPr>
          <w:rFonts w:ascii="LM Roman 12" w:hAnsi="LM Roman 12"/>
          <w:sz w:val="22"/>
          <w:szCs w:val="22"/>
          <w:lang w:val="en-US"/>
        </w:rPr>
      </w:pPr>
    </w:p>
    <w:p w14:paraId="1EA84DB9" w14:textId="7B8B98CB" w:rsidR="00EC5A7F" w:rsidRPr="004B779F" w:rsidRDefault="00E35DA9">
      <w:pPr>
        <w:tabs>
          <w:tab w:val="left" w:pos="2580"/>
        </w:tabs>
        <w:rPr>
          <w:rFonts w:ascii="LM Roman 12" w:hAnsi="LM Roman 12"/>
          <w:sz w:val="22"/>
          <w:szCs w:val="22"/>
          <w:lang w:val="en-US"/>
        </w:rPr>
      </w:pPr>
      <w:r>
        <w:rPr>
          <w:rFonts w:ascii="LM Roman 12" w:hAnsi="LM Roman 12"/>
          <w:sz w:val="22"/>
          <w:szCs w:val="22"/>
          <w:lang w:val="en-US"/>
        </w:rPr>
        <w:t>W</w:t>
      </w:r>
      <w:r w:rsidR="009109F7" w:rsidRPr="004B779F">
        <w:rPr>
          <w:rFonts w:ascii="LM Roman 12" w:hAnsi="LM Roman 12"/>
          <w:sz w:val="22"/>
          <w:szCs w:val="22"/>
          <w:lang w:val="en-US"/>
        </w:rPr>
        <w:t>e could explore the details of the data on each website and downl</w:t>
      </w:r>
      <w:r w:rsidR="009109F7" w:rsidRPr="004B779F">
        <w:rPr>
          <w:rFonts w:ascii="LM Roman 12" w:hAnsi="LM Roman 12"/>
          <w:sz w:val="22"/>
          <w:szCs w:val="22"/>
          <w:lang w:val="en-US"/>
        </w:rPr>
        <w:t xml:space="preserve">oaded, sometimes it’s much more convenient to use </w:t>
      </w:r>
      <w:proofErr w:type="spellStart"/>
      <w:r w:rsidR="009109F7" w:rsidRPr="004B779F">
        <w:rPr>
          <w:rFonts w:ascii="LM Roman 12" w:hAnsi="LM Roman 12"/>
          <w:sz w:val="22"/>
          <w:szCs w:val="22"/>
          <w:lang w:val="en-US"/>
        </w:rPr>
        <w:t>Quandl</w:t>
      </w:r>
      <w:proofErr w:type="spellEnd"/>
      <w:r w:rsidR="009109F7" w:rsidRPr="004B779F">
        <w:rPr>
          <w:rFonts w:ascii="LM Roman 12" w:hAnsi="LM Roman 12"/>
          <w:sz w:val="22"/>
          <w:szCs w:val="22"/>
          <w:lang w:val="en-US"/>
        </w:rPr>
        <w:t>, which provides Web APIs and Libraries to retrieve all the data in the same manner</w:t>
      </w:r>
      <w:r w:rsidR="009109F7" w:rsidRPr="004B779F">
        <w:rPr>
          <w:rStyle w:val="Ancladenotaalpie"/>
          <w:rFonts w:ascii="LM Roman 12" w:hAnsi="LM Roman 12"/>
          <w:sz w:val="22"/>
          <w:szCs w:val="22"/>
          <w:lang w:val="en-US"/>
        </w:rPr>
        <w:footnoteReference w:id="2"/>
      </w:r>
      <w:r w:rsidR="009109F7" w:rsidRPr="004B779F">
        <w:rPr>
          <w:rFonts w:ascii="LM Roman 12" w:hAnsi="LM Roman 12"/>
          <w:sz w:val="22"/>
          <w:szCs w:val="22"/>
          <w:lang w:val="en-US"/>
        </w:rPr>
        <w:t xml:space="preserve">. </w:t>
      </w:r>
      <w:r w:rsidR="009109F7" w:rsidRPr="004B779F">
        <w:rPr>
          <w:rFonts w:ascii="LM Roman 12" w:hAnsi="LM Roman 12"/>
          <w:sz w:val="22"/>
          <w:szCs w:val="22"/>
          <w:lang w:val="en-US"/>
        </w:rPr>
        <w:t>Once you create a</w:t>
      </w:r>
      <w:r w:rsidR="009109F7" w:rsidRPr="004B779F">
        <w:rPr>
          <w:rFonts w:ascii="LM Roman 12" w:hAnsi="LM Roman 12"/>
          <w:sz w:val="22"/>
          <w:szCs w:val="22"/>
          <w:lang w:val="en-US"/>
        </w:rPr>
        <w:t xml:space="preserve"> </w:t>
      </w:r>
      <w:proofErr w:type="spellStart"/>
      <w:r w:rsidR="009109F7" w:rsidRPr="004B779F">
        <w:rPr>
          <w:rFonts w:ascii="LM Roman 12" w:hAnsi="LM Roman 12"/>
          <w:sz w:val="22"/>
          <w:szCs w:val="22"/>
          <w:lang w:val="en-US"/>
        </w:rPr>
        <w:t>Quandl</w:t>
      </w:r>
      <w:proofErr w:type="spellEnd"/>
      <w:r w:rsidR="009109F7" w:rsidRPr="004B779F">
        <w:rPr>
          <w:rFonts w:ascii="LM Roman 12" w:hAnsi="LM Roman 12"/>
          <w:sz w:val="22"/>
          <w:szCs w:val="22"/>
          <w:lang w:val="en-US"/>
        </w:rPr>
        <w:t xml:space="preserve"> Account, API Key is provided.</w:t>
      </w:r>
    </w:p>
    <w:p w14:paraId="39BA6443" w14:textId="77777777" w:rsidR="00EC5A7F" w:rsidRPr="004B779F" w:rsidRDefault="00EC5A7F">
      <w:pPr>
        <w:tabs>
          <w:tab w:val="left" w:pos="2580"/>
        </w:tabs>
        <w:rPr>
          <w:rFonts w:ascii="LM Roman 12" w:hAnsi="LM Roman 12"/>
          <w:sz w:val="22"/>
          <w:szCs w:val="22"/>
          <w:lang w:val="en-US"/>
        </w:rPr>
      </w:pPr>
    </w:p>
    <w:p w14:paraId="3EA51EB4" w14:textId="59128BAC"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Regarding the </w:t>
      </w:r>
      <w:r w:rsidR="00E35DA9">
        <w:rPr>
          <w:rFonts w:ascii="LM Roman 12" w:hAnsi="LM Roman 12"/>
          <w:sz w:val="22"/>
          <w:szCs w:val="22"/>
          <w:lang w:val="en-US"/>
        </w:rPr>
        <w:t xml:space="preserve">text </w:t>
      </w:r>
      <w:r w:rsidRPr="004B779F">
        <w:rPr>
          <w:rFonts w:ascii="LM Roman 12" w:hAnsi="LM Roman 12"/>
          <w:sz w:val="22"/>
          <w:szCs w:val="22"/>
          <w:lang w:val="en-US"/>
        </w:rPr>
        <w:t xml:space="preserve">documents from </w:t>
      </w:r>
      <w:r w:rsidR="004B779F">
        <w:rPr>
          <w:rFonts w:ascii="LM Roman 12" w:hAnsi="LM Roman 12"/>
          <w:sz w:val="22"/>
          <w:szCs w:val="22"/>
          <w:lang w:val="en-US"/>
        </w:rPr>
        <w:t xml:space="preserve">the </w:t>
      </w:r>
      <w:r w:rsidRPr="004B779F">
        <w:rPr>
          <w:rFonts w:ascii="LM Roman 12" w:hAnsi="LM Roman 12"/>
          <w:sz w:val="22"/>
          <w:szCs w:val="22"/>
          <w:lang w:val="en-US"/>
        </w:rPr>
        <w:t xml:space="preserve">Open Market </w:t>
      </w:r>
      <w:r w:rsidR="00E35DA9" w:rsidRPr="004B779F">
        <w:rPr>
          <w:rFonts w:ascii="LM Roman 12" w:hAnsi="LM Roman 12"/>
          <w:sz w:val="22"/>
          <w:szCs w:val="22"/>
          <w:lang w:val="en-US"/>
        </w:rPr>
        <w:t>Committees,</w:t>
      </w:r>
      <w:r w:rsidRPr="004B779F">
        <w:rPr>
          <w:rFonts w:ascii="LM Roman 12" w:hAnsi="LM Roman 12"/>
          <w:sz w:val="22"/>
          <w:szCs w:val="22"/>
          <w:lang w:val="en-US"/>
        </w:rPr>
        <w:t xml:space="preserve"> we use the </w:t>
      </w:r>
      <w:r w:rsidR="00E35DA9">
        <w:rPr>
          <w:rFonts w:ascii="LM Roman 12" w:hAnsi="LM Roman 12"/>
          <w:sz w:val="22"/>
          <w:szCs w:val="22"/>
          <w:lang w:val="en-US"/>
        </w:rPr>
        <w:t>following</w:t>
      </w:r>
      <w:r w:rsidRPr="004B779F">
        <w:rPr>
          <w:rFonts w:ascii="LM Roman 12" w:hAnsi="LM Roman 12"/>
          <w:sz w:val="22"/>
          <w:szCs w:val="22"/>
          <w:lang w:val="en-US"/>
        </w:rPr>
        <w:t xml:space="preserve"> sources from </w:t>
      </w:r>
      <w:r w:rsidRPr="004B779F">
        <w:rPr>
          <w:rFonts w:ascii="LM Roman 12" w:hAnsi="LM Roman 12"/>
          <w:sz w:val="22"/>
          <w:szCs w:val="22"/>
          <w:lang w:val="en-US"/>
        </w:rPr>
        <w:t>each respective Central Bank website and the Basel Committee on Banking Supervision (BIS), the latest stores Central Banks speeches but not all of them, so is necessary to use Central Banks websites to gather al</w:t>
      </w:r>
      <w:r w:rsidRPr="004B779F">
        <w:rPr>
          <w:rFonts w:ascii="LM Roman 12" w:hAnsi="LM Roman 12"/>
          <w:sz w:val="22"/>
          <w:szCs w:val="22"/>
          <w:lang w:val="en-US"/>
        </w:rPr>
        <w:t>l the documentation.</w:t>
      </w:r>
    </w:p>
    <w:p w14:paraId="5F97BA5A" w14:textId="77777777" w:rsidR="00EC5A7F" w:rsidRPr="004B779F" w:rsidRDefault="00EC5A7F">
      <w:pPr>
        <w:tabs>
          <w:tab w:val="left" w:pos="2580"/>
        </w:tabs>
        <w:rPr>
          <w:rFonts w:ascii="LM Roman 12" w:hAnsi="LM Roman 12"/>
          <w:sz w:val="22"/>
          <w:szCs w:val="22"/>
          <w:lang w:val="en-US"/>
        </w:rPr>
      </w:pPr>
    </w:p>
    <w:p w14:paraId="5AD4FC2A" w14:textId="389B65CC" w:rsidR="00EC5A7F" w:rsidRPr="00E35DA9" w:rsidRDefault="009109F7" w:rsidP="00E35DA9">
      <w:pPr>
        <w:pStyle w:val="Prrafodelista"/>
        <w:numPr>
          <w:ilvl w:val="0"/>
          <w:numId w:val="3"/>
        </w:numPr>
        <w:tabs>
          <w:tab w:val="left" w:pos="2580"/>
        </w:tabs>
        <w:rPr>
          <w:rFonts w:ascii="LM Roman 12" w:hAnsi="LM Roman 12"/>
          <w:sz w:val="22"/>
          <w:szCs w:val="22"/>
          <w:lang w:val="en-US"/>
        </w:rPr>
      </w:pPr>
      <w:r w:rsidRPr="00E35DA9">
        <w:rPr>
          <w:rFonts w:ascii="LM Roman 12" w:hAnsi="LM Roman 12"/>
          <w:b/>
          <w:bCs/>
          <w:sz w:val="22"/>
          <w:szCs w:val="22"/>
          <w:lang w:val="en-US"/>
        </w:rPr>
        <w:t>Preliminary Analysis-</w:t>
      </w:r>
    </w:p>
    <w:p w14:paraId="37DABF8F" w14:textId="77777777" w:rsidR="00EC5A7F" w:rsidRPr="004B779F" w:rsidRDefault="00EC5A7F">
      <w:pPr>
        <w:tabs>
          <w:tab w:val="left" w:pos="2580"/>
        </w:tabs>
        <w:rPr>
          <w:rFonts w:ascii="LM Roman 12" w:hAnsi="LM Roman 12"/>
          <w:sz w:val="22"/>
          <w:szCs w:val="22"/>
          <w:lang w:val="en-US"/>
        </w:rPr>
      </w:pPr>
    </w:p>
    <w:p w14:paraId="5DF3A4CB" w14:textId="0443DF75" w:rsidR="00EC5A7F" w:rsidRPr="004B779F" w:rsidRDefault="004B779F">
      <w:pPr>
        <w:tabs>
          <w:tab w:val="left" w:pos="2580"/>
        </w:tabs>
        <w:rPr>
          <w:rFonts w:ascii="LM Roman 12" w:hAnsi="LM Roman 12"/>
          <w:sz w:val="22"/>
          <w:szCs w:val="22"/>
          <w:lang w:val="en-US"/>
        </w:rPr>
      </w:pPr>
      <w:r>
        <w:rPr>
          <w:rFonts w:ascii="LM Roman 12" w:hAnsi="LM Roman 12"/>
          <w:sz w:val="22"/>
          <w:szCs w:val="22"/>
          <w:lang w:val="en-US"/>
        </w:rPr>
        <w:t>T</w:t>
      </w:r>
      <w:r w:rsidR="009109F7" w:rsidRPr="004B779F">
        <w:rPr>
          <w:rFonts w:ascii="LM Roman 12" w:hAnsi="LM Roman 12"/>
          <w:sz w:val="22"/>
          <w:szCs w:val="22"/>
          <w:lang w:val="en-US"/>
        </w:rPr>
        <w:t xml:space="preserve">o see if the documents may contain some useful insight to predict </w:t>
      </w:r>
      <w:r>
        <w:rPr>
          <w:rFonts w:ascii="LM Roman 12" w:hAnsi="LM Roman 12"/>
          <w:sz w:val="22"/>
          <w:szCs w:val="22"/>
          <w:lang w:val="en-US"/>
        </w:rPr>
        <w:t xml:space="preserve">the </w:t>
      </w:r>
      <w:r w:rsidR="009109F7" w:rsidRPr="004B779F">
        <w:rPr>
          <w:rFonts w:ascii="LM Roman 12" w:hAnsi="LM Roman 12"/>
          <w:sz w:val="22"/>
          <w:szCs w:val="22"/>
          <w:lang w:val="en-US"/>
        </w:rPr>
        <w:t xml:space="preserve">Central Banks </w:t>
      </w:r>
      <w:r w:rsidR="009109F7" w:rsidRPr="004B779F">
        <w:rPr>
          <w:rFonts w:ascii="LM Roman 12" w:hAnsi="LM Roman 12"/>
          <w:sz w:val="22"/>
          <w:szCs w:val="22"/>
          <w:lang w:val="en-US"/>
        </w:rPr>
        <w:t xml:space="preserve">rate, we use </w:t>
      </w:r>
      <w:r w:rsidR="009109F7" w:rsidRPr="00E35DA9">
        <w:rPr>
          <w:rFonts w:ascii="LM Roman 12" w:hAnsi="LM Roman 12"/>
          <w:i/>
          <w:iCs/>
          <w:sz w:val="22"/>
          <w:szCs w:val="22"/>
          <w:lang w:val="en-US"/>
        </w:rPr>
        <w:t>Loughran and McDonald Sentiment Word List</w:t>
      </w:r>
      <w:r w:rsidR="009109F7" w:rsidRPr="004B779F">
        <w:rPr>
          <w:rFonts w:ascii="LM Roman 12" w:hAnsi="LM Roman 12"/>
          <w:sz w:val="22"/>
          <w:szCs w:val="22"/>
          <w:lang w:val="en-US"/>
        </w:rPr>
        <w:t xml:space="preserve"> to measure the sentiment of </w:t>
      </w:r>
      <w:r>
        <w:rPr>
          <w:rFonts w:ascii="LM Roman 12" w:hAnsi="LM Roman 12"/>
          <w:sz w:val="22"/>
          <w:szCs w:val="22"/>
          <w:lang w:val="en-US"/>
        </w:rPr>
        <w:t xml:space="preserve">the </w:t>
      </w:r>
      <w:r w:rsidR="009109F7" w:rsidRPr="004B779F">
        <w:rPr>
          <w:rFonts w:ascii="LM Roman 12" w:hAnsi="LM Roman 12"/>
          <w:sz w:val="22"/>
          <w:szCs w:val="22"/>
          <w:lang w:val="en-US"/>
        </w:rPr>
        <w:t>statement. This dictionary contains several thousand</w:t>
      </w:r>
      <w:r w:rsidR="009109F7" w:rsidRPr="004B779F">
        <w:rPr>
          <w:rFonts w:ascii="LM Roman 12" w:hAnsi="LM Roman 12"/>
          <w:sz w:val="22"/>
          <w:szCs w:val="22"/>
          <w:lang w:val="en-US"/>
        </w:rPr>
        <w:t xml:space="preserve"> words appearing in financial documents such as 10K, 10Q and earnings call</w:t>
      </w:r>
      <w:r w:rsidR="009109F7" w:rsidRPr="004B779F">
        <w:rPr>
          <w:rFonts w:ascii="LM Roman 12" w:hAnsi="LM Roman 12"/>
          <w:sz w:val="22"/>
          <w:szCs w:val="22"/>
          <w:lang w:val="en-US"/>
        </w:rPr>
        <w:t xml:space="preserve"> categorized </w:t>
      </w:r>
      <w:r w:rsidR="00E35DA9" w:rsidRPr="004B779F">
        <w:rPr>
          <w:rFonts w:ascii="LM Roman 12" w:hAnsi="LM Roman 12"/>
          <w:sz w:val="22"/>
          <w:szCs w:val="22"/>
          <w:lang w:val="en-US"/>
        </w:rPr>
        <w:t>too</w:t>
      </w:r>
      <w:r w:rsidR="009109F7" w:rsidRPr="004B779F">
        <w:rPr>
          <w:rFonts w:ascii="LM Roman 12" w:hAnsi="LM Roman 12"/>
          <w:sz w:val="22"/>
          <w:szCs w:val="22"/>
          <w:lang w:val="en-US"/>
        </w:rPr>
        <w:t xml:space="preserve"> positive, negative, etc. It i</w:t>
      </w:r>
      <w:r w:rsidR="009109F7" w:rsidRPr="004B779F">
        <w:rPr>
          <w:rFonts w:ascii="LM Roman 12" w:hAnsi="LM Roman 12"/>
          <w:sz w:val="22"/>
          <w:szCs w:val="22"/>
          <w:lang w:val="en-US"/>
        </w:rPr>
        <w:t>ncludes words in different forms, so stemming or lemmati</w:t>
      </w:r>
      <w:r>
        <w:rPr>
          <w:rFonts w:ascii="LM Roman 12" w:hAnsi="LM Roman 12"/>
          <w:sz w:val="22"/>
          <w:szCs w:val="22"/>
          <w:lang w:val="en-US"/>
        </w:rPr>
        <w:t>z</w:t>
      </w:r>
      <w:r w:rsidR="009109F7" w:rsidRPr="004B779F">
        <w:rPr>
          <w:rFonts w:ascii="LM Roman 12" w:hAnsi="LM Roman 12"/>
          <w:sz w:val="22"/>
          <w:szCs w:val="22"/>
          <w:lang w:val="en-US"/>
        </w:rPr>
        <w:t>ing should not be applied. We will consider a simpl</w:t>
      </w:r>
      <w:r>
        <w:rPr>
          <w:rFonts w:ascii="LM Roman 12" w:hAnsi="LM Roman 12"/>
          <w:sz w:val="22"/>
          <w:szCs w:val="22"/>
          <w:lang w:val="en-US"/>
        </w:rPr>
        <w:t>e</w:t>
      </w:r>
      <w:r w:rsidR="009109F7" w:rsidRPr="004B779F">
        <w:rPr>
          <w:rFonts w:ascii="LM Roman 12" w:hAnsi="LM Roman 12"/>
          <w:sz w:val="22"/>
          <w:szCs w:val="22"/>
          <w:lang w:val="en-US"/>
        </w:rPr>
        <w:t xml:space="preserve"> technique to flip the sentiment for negation (</w:t>
      </w:r>
      <w:r w:rsidR="00E35DA9" w:rsidRPr="004B779F">
        <w:rPr>
          <w:rFonts w:ascii="LM Roman 12" w:hAnsi="LM Roman 12"/>
          <w:sz w:val="22"/>
          <w:szCs w:val="22"/>
          <w:lang w:val="en-US"/>
        </w:rPr>
        <w:t>e.g.,</w:t>
      </w:r>
      <w:r w:rsidR="009109F7" w:rsidRPr="004B779F">
        <w:rPr>
          <w:rFonts w:ascii="LM Roman 12" w:hAnsi="LM Roman 12"/>
          <w:sz w:val="22"/>
          <w:szCs w:val="22"/>
          <w:lang w:val="en-US"/>
        </w:rPr>
        <w:t xml:space="preserve"> can’t, isn’t, no). </w:t>
      </w:r>
    </w:p>
    <w:p w14:paraId="6705E366" w14:textId="77777777" w:rsidR="00EC5A7F" w:rsidRPr="004B779F" w:rsidRDefault="00EC5A7F">
      <w:pPr>
        <w:tabs>
          <w:tab w:val="left" w:pos="2580"/>
        </w:tabs>
        <w:rPr>
          <w:rFonts w:ascii="LM Roman 12" w:hAnsi="LM Roman 12"/>
          <w:sz w:val="22"/>
          <w:szCs w:val="22"/>
          <w:lang w:val="en-US"/>
        </w:rPr>
      </w:pPr>
    </w:p>
    <w:p w14:paraId="67F1B038" w14:textId="0CA94920"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Also checking the moving average of net sentiment with actual Central Bank</w:t>
      </w:r>
      <w:r w:rsidRPr="004B779F">
        <w:rPr>
          <w:rFonts w:ascii="LM Roman 12" w:hAnsi="LM Roman 12"/>
          <w:sz w:val="22"/>
          <w:szCs w:val="22"/>
          <w:lang w:val="en-US"/>
        </w:rPr>
        <w:t>s rate decisions at each Committee meeting. It is expected to get a certain correlation with Central Banks target rate, but it will not be easy to see it during the Financial Crisis where the rate was at Effective Lower Boundary</w:t>
      </w:r>
      <w:r w:rsidRPr="004B779F">
        <w:rPr>
          <w:rStyle w:val="Ancladenotaalpie"/>
          <w:rFonts w:ascii="LM Roman 12" w:hAnsi="LM Roman 12"/>
          <w:sz w:val="22"/>
          <w:szCs w:val="22"/>
          <w:lang w:val="en-US"/>
        </w:rPr>
        <w:footnoteReference w:id="3"/>
      </w:r>
      <w:r w:rsidRPr="004B779F">
        <w:rPr>
          <w:rFonts w:ascii="LM Roman 12" w:hAnsi="LM Roman 12"/>
          <w:sz w:val="22"/>
          <w:szCs w:val="22"/>
          <w:lang w:val="en-US"/>
        </w:rPr>
        <w:t xml:space="preserve"> and Quantitative Easing (</w:t>
      </w:r>
      <w:r w:rsidRPr="004B779F">
        <w:rPr>
          <w:rFonts w:ascii="LM Roman 12" w:hAnsi="LM Roman 12"/>
          <w:sz w:val="22"/>
          <w:szCs w:val="22"/>
          <w:lang w:val="en-US"/>
        </w:rPr>
        <w:t xml:space="preserve">QE) was taken place. We will treat </w:t>
      </w:r>
      <w:r w:rsidR="004B779F">
        <w:rPr>
          <w:rFonts w:ascii="LM Roman 12" w:hAnsi="LM Roman 12"/>
          <w:sz w:val="22"/>
          <w:szCs w:val="22"/>
          <w:lang w:val="en-US"/>
        </w:rPr>
        <w:t xml:space="preserve">the </w:t>
      </w:r>
      <w:r w:rsidRPr="004B779F">
        <w:rPr>
          <w:rFonts w:ascii="LM Roman 12" w:hAnsi="LM Roman 12"/>
          <w:sz w:val="22"/>
          <w:szCs w:val="22"/>
          <w:lang w:val="en-US"/>
        </w:rPr>
        <w:t xml:space="preserve">QE announcement as a lowering rate event. </w:t>
      </w:r>
    </w:p>
    <w:p w14:paraId="3E025153" w14:textId="77777777" w:rsidR="00EC5A7F" w:rsidRPr="004B779F" w:rsidRDefault="00EC5A7F">
      <w:pPr>
        <w:tabs>
          <w:tab w:val="left" w:pos="2580"/>
        </w:tabs>
        <w:rPr>
          <w:rFonts w:ascii="LM Roman 12" w:hAnsi="LM Roman 12"/>
          <w:sz w:val="22"/>
          <w:szCs w:val="22"/>
          <w:lang w:val="en-US"/>
        </w:rPr>
      </w:pPr>
    </w:p>
    <w:p w14:paraId="79F6B617" w14:textId="308BC8EB" w:rsidR="00EC5A7F" w:rsidRPr="00E35DA9" w:rsidRDefault="009109F7" w:rsidP="00E35DA9">
      <w:pPr>
        <w:pStyle w:val="Prrafodelista"/>
        <w:numPr>
          <w:ilvl w:val="0"/>
          <w:numId w:val="3"/>
        </w:numPr>
        <w:tabs>
          <w:tab w:val="left" w:pos="2580"/>
        </w:tabs>
        <w:rPr>
          <w:rFonts w:ascii="LM Roman 12" w:hAnsi="LM Roman 12"/>
          <w:sz w:val="22"/>
          <w:szCs w:val="22"/>
          <w:lang w:val="en-US"/>
        </w:rPr>
      </w:pPr>
      <w:r w:rsidRPr="00E35DA9">
        <w:rPr>
          <w:rFonts w:ascii="LM Roman 12" w:hAnsi="LM Roman 12"/>
          <w:b/>
          <w:bCs/>
          <w:sz w:val="22"/>
          <w:szCs w:val="22"/>
          <w:lang w:val="en-US"/>
        </w:rPr>
        <w:t>Feature engineering: Taylor rules</w:t>
      </w:r>
    </w:p>
    <w:p w14:paraId="08B48180" w14:textId="77777777" w:rsidR="00EC5A7F" w:rsidRPr="004B779F" w:rsidRDefault="00EC5A7F">
      <w:pPr>
        <w:tabs>
          <w:tab w:val="left" w:pos="2580"/>
        </w:tabs>
        <w:rPr>
          <w:rFonts w:ascii="LM Roman 12" w:hAnsi="LM Roman 12"/>
          <w:sz w:val="22"/>
          <w:szCs w:val="22"/>
          <w:lang w:val="en-US"/>
        </w:rPr>
      </w:pPr>
    </w:p>
    <w:p w14:paraId="0FD8C9C5" w14:textId="09AD114D"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As a part of feature engineering</w:t>
      </w:r>
      <w:r w:rsidR="00E35DA9">
        <w:rPr>
          <w:rFonts w:ascii="LM Roman 12" w:hAnsi="LM Roman 12"/>
          <w:sz w:val="22"/>
          <w:szCs w:val="22"/>
          <w:lang w:val="en-US"/>
        </w:rPr>
        <w:t xml:space="preserve"> and to add additional evidence to our work</w:t>
      </w:r>
      <w:r w:rsidRPr="004B779F">
        <w:rPr>
          <w:rFonts w:ascii="LM Roman 12" w:hAnsi="LM Roman 12"/>
          <w:sz w:val="22"/>
          <w:szCs w:val="22"/>
          <w:lang w:val="en-US"/>
        </w:rPr>
        <w:t>, we will calculate the Taylor rules</w:t>
      </w:r>
      <w:r w:rsidRPr="004B779F">
        <w:rPr>
          <w:rStyle w:val="Ancladenotaalpie"/>
          <w:rFonts w:ascii="LM Roman 12" w:hAnsi="LM Roman 12"/>
          <w:sz w:val="22"/>
          <w:szCs w:val="22"/>
          <w:lang w:val="en-US"/>
        </w:rPr>
        <w:footnoteReference w:id="4"/>
      </w:r>
      <w:r w:rsidRPr="004B779F">
        <w:rPr>
          <w:rFonts w:ascii="LM Roman 12" w:hAnsi="LM Roman 12"/>
          <w:sz w:val="22"/>
          <w:szCs w:val="22"/>
          <w:lang w:val="en-US"/>
        </w:rPr>
        <w:t>, Balanced-approach Rule, and Inertial Rule from raw data for each Ce</w:t>
      </w:r>
      <w:r w:rsidRPr="004B779F">
        <w:rPr>
          <w:rFonts w:ascii="LM Roman 12" w:hAnsi="LM Roman 12"/>
          <w:sz w:val="22"/>
          <w:szCs w:val="22"/>
          <w:lang w:val="en-US"/>
        </w:rPr>
        <w:t>ntral Bank and see whether the first derivatives and difference from Central Banks rate could be used</w:t>
      </w:r>
      <w:r w:rsidRPr="004B779F">
        <w:rPr>
          <w:rFonts w:ascii="LM Roman 12" w:hAnsi="LM Roman 12"/>
          <w:sz w:val="22"/>
          <w:szCs w:val="22"/>
          <w:lang w:val="en-US"/>
        </w:rPr>
        <w:t xml:space="preserve">. </w:t>
      </w:r>
    </w:p>
    <w:p w14:paraId="0AC13BDF" w14:textId="3E00CEAB" w:rsidR="00EC5A7F" w:rsidRDefault="00EC5A7F">
      <w:pPr>
        <w:tabs>
          <w:tab w:val="left" w:pos="2580"/>
        </w:tabs>
        <w:rPr>
          <w:rFonts w:ascii="LM Roman 12" w:hAnsi="LM Roman 12"/>
          <w:sz w:val="22"/>
          <w:szCs w:val="22"/>
          <w:lang w:val="en-US"/>
        </w:rPr>
      </w:pPr>
    </w:p>
    <w:p w14:paraId="40055D26" w14:textId="28D34B48" w:rsidR="00E35DA9" w:rsidRDefault="00E35DA9">
      <w:pPr>
        <w:tabs>
          <w:tab w:val="left" w:pos="2580"/>
        </w:tabs>
        <w:rPr>
          <w:rFonts w:ascii="LM Roman 12" w:hAnsi="LM Roman 12"/>
          <w:sz w:val="22"/>
          <w:szCs w:val="22"/>
          <w:lang w:val="en-US"/>
        </w:rPr>
      </w:pPr>
    </w:p>
    <w:p w14:paraId="4CFBBFC7" w14:textId="70F91F17" w:rsidR="00E35DA9" w:rsidRDefault="00E35DA9">
      <w:pPr>
        <w:tabs>
          <w:tab w:val="left" w:pos="2580"/>
        </w:tabs>
        <w:rPr>
          <w:rFonts w:ascii="LM Roman 12" w:hAnsi="LM Roman 12"/>
          <w:sz w:val="22"/>
          <w:szCs w:val="22"/>
          <w:lang w:val="en-US"/>
        </w:rPr>
      </w:pPr>
    </w:p>
    <w:p w14:paraId="202AA17B" w14:textId="77777777" w:rsidR="00E35DA9" w:rsidRPr="004B779F" w:rsidRDefault="00E35DA9">
      <w:pPr>
        <w:tabs>
          <w:tab w:val="left" w:pos="2580"/>
        </w:tabs>
        <w:rPr>
          <w:rFonts w:ascii="LM Roman 12" w:hAnsi="LM Roman 12"/>
          <w:sz w:val="22"/>
          <w:szCs w:val="22"/>
          <w:lang w:val="en-US"/>
        </w:rPr>
      </w:pPr>
    </w:p>
    <w:p w14:paraId="759763AE" w14:textId="69CC5740" w:rsidR="00EC5A7F" w:rsidRPr="00E35DA9" w:rsidRDefault="009109F7" w:rsidP="00E35DA9">
      <w:pPr>
        <w:pStyle w:val="Prrafodelista"/>
        <w:numPr>
          <w:ilvl w:val="0"/>
          <w:numId w:val="3"/>
        </w:numPr>
        <w:tabs>
          <w:tab w:val="left" w:pos="2580"/>
        </w:tabs>
        <w:rPr>
          <w:rFonts w:ascii="LM Roman 12" w:hAnsi="LM Roman 12"/>
          <w:sz w:val="22"/>
          <w:szCs w:val="22"/>
          <w:lang w:val="en-US"/>
        </w:rPr>
      </w:pPr>
      <w:r w:rsidRPr="00E35DA9">
        <w:rPr>
          <w:rFonts w:ascii="LM Roman 12" w:hAnsi="LM Roman 12"/>
          <w:b/>
          <w:bCs/>
          <w:sz w:val="22"/>
          <w:szCs w:val="22"/>
          <w:lang w:val="en-US"/>
        </w:rPr>
        <w:lastRenderedPageBreak/>
        <w:t>Pre-processing Text Data</w:t>
      </w:r>
    </w:p>
    <w:p w14:paraId="4BD7F3EF" w14:textId="77777777" w:rsidR="00EC5A7F" w:rsidRPr="004B779F" w:rsidRDefault="00EC5A7F">
      <w:pPr>
        <w:tabs>
          <w:tab w:val="left" w:pos="2580"/>
        </w:tabs>
        <w:rPr>
          <w:rFonts w:ascii="LM Roman 12" w:hAnsi="LM Roman 12"/>
          <w:sz w:val="22"/>
          <w:szCs w:val="22"/>
          <w:lang w:val="en-US"/>
        </w:rPr>
      </w:pPr>
    </w:p>
    <w:p w14:paraId="36B5FD0E" w14:textId="1829CD37" w:rsidR="00EC5A7F" w:rsidRPr="004B779F" w:rsidRDefault="009109F7">
      <w:pPr>
        <w:tabs>
          <w:tab w:val="left" w:pos="2580"/>
        </w:tabs>
        <w:rPr>
          <w:rFonts w:ascii="LM Roman 12" w:hAnsi="LM Roman 12"/>
          <w:sz w:val="22"/>
          <w:szCs w:val="22"/>
          <w:lang w:val="en-US"/>
        </w:rPr>
      </w:pPr>
      <w:r w:rsidRPr="00E35DA9">
        <w:rPr>
          <w:rFonts w:ascii="LM Roman 12" w:hAnsi="LM Roman 12"/>
          <w:sz w:val="22"/>
          <w:szCs w:val="22"/>
          <w:lang w:val="en-US"/>
        </w:rPr>
        <w:t xml:space="preserve">We expected to get </w:t>
      </w:r>
      <w:r w:rsidRPr="00E35DA9">
        <w:rPr>
          <w:rFonts w:ascii="LM Roman 12" w:hAnsi="LM Roman 12"/>
          <w:sz w:val="22"/>
          <w:szCs w:val="22"/>
          <w:lang w:val="en-US"/>
        </w:rPr>
        <w:t xml:space="preserve">around </w:t>
      </w:r>
      <w:r w:rsidR="00E35DA9" w:rsidRPr="00E35DA9">
        <w:rPr>
          <w:rFonts w:ascii="LM Roman 12" w:hAnsi="LM Roman 12"/>
          <w:sz w:val="22"/>
          <w:szCs w:val="22"/>
          <w:lang w:val="en-US"/>
        </w:rPr>
        <w:t>6</w:t>
      </w:r>
      <w:r w:rsidRPr="00E35DA9">
        <w:rPr>
          <w:rFonts w:ascii="LM Roman 12" w:hAnsi="LM Roman 12"/>
          <w:sz w:val="22"/>
          <w:szCs w:val="22"/>
          <w:lang w:val="en-US"/>
        </w:rPr>
        <w:t>00 decisions</w:t>
      </w:r>
      <w:r w:rsidRPr="00E35DA9">
        <w:rPr>
          <w:rFonts w:ascii="LM Roman 12" w:hAnsi="LM Roman 12"/>
          <w:sz w:val="22"/>
          <w:szCs w:val="22"/>
          <w:lang w:val="en-US"/>
        </w:rPr>
        <w:t xml:space="preserve"> on monetary policy</w:t>
      </w:r>
      <w:r w:rsidRPr="00E35DA9">
        <w:rPr>
          <w:rFonts w:ascii="LM Roman 12" w:hAnsi="LM Roman 12"/>
          <w:sz w:val="22"/>
          <w:szCs w:val="22"/>
          <w:lang w:val="en-US"/>
        </w:rPr>
        <w:t xml:space="preserve"> </w:t>
      </w:r>
      <w:r w:rsidR="00E35DA9">
        <w:rPr>
          <w:rFonts w:ascii="LM Roman 12" w:hAnsi="LM Roman 12"/>
          <w:sz w:val="22"/>
          <w:szCs w:val="22"/>
          <w:lang w:val="en-US"/>
        </w:rPr>
        <w:t>over the last decade</w:t>
      </w:r>
      <w:r w:rsidRPr="00E35DA9">
        <w:rPr>
          <w:rFonts w:ascii="LM Roman 12" w:hAnsi="LM Roman 12"/>
          <w:sz w:val="22"/>
          <w:szCs w:val="22"/>
          <w:lang w:val="en-US"/>
        </w:rPr>
        <w:t>.</w:t>
      </w:r>
      <w:r w:rsidRPr="004B779F">
        <w:rPr>
          <w:rFonts w:ascii="LM Roman 12" w:hAnsi="LM Roman 12"/>
          <w:sz w:val="22"/>
          <w:szCs w:val="22"/>
          <w:lang w:val="en-US"/>
        </w:rPr>
        <w:t xml:space="preserve"> Depending on the mode</w:t>
      </w:r>
      <w:r w:rsidRPr="004B779F">
        <w:rPr>
          <w:rFonts w:ascii="LM Roman 12" w:hAnsi="LM Roman 12"/>
          <w:sz w:val="22"/>
          <w:szCs w:val="22"/>
          <w:lang w:val="en-US"/>
        </w:rPr>
        <w:t>ls some inputs cannot be used due to missing data or available timing</w:t>
      </w:r>
      <w:r w:rsidRPr="004B779F">
        <w:rPr>
          <w:rFonts w:ascii="LM Roman 12" w:hAnsi="LM Roman 12"/>
          <w:sz w:val="22"/>
          <w:szCs w:val="22"/>
          <w:lang w:val="en-US"/>
        </w:rPr>
        <w:t xml:space="preserve"> limitations</w:t>
      </w:r>
      <w:r w:rsidRPr="004B779F">
        <w:rPr>
          <w:rFonts w:ascii="LM Roman 12" w:hAnsi="LM Roman 12"/>
          <w:sz w:val="22"/>
          <w:szCs w:val="22"/>
          <w:lang w:val="en-US"/>
        </w:rPr>
        <w:t>.</w:t>
      </w:r>
    </w:p>
    <w:p w14:paraId="7EB9C4C5" w14:textId="77777777" w:rsidR="00EC5A7F" w:rsidRPr="004B779F" w:rsidRDefault="00EC5A7F">
      <w:pPr>
        <w:tabs>
          <w:tab w:val="left" w:pos="2580"/>
        </w:tabs>
        <w:rPr>
          <w:rFonts w:ascii="LM Roman 12" w:hAnsi="LM Roman 12"/>
          <w:sz w:val="22"/>
          <w:szCs w:val="22"/>
          <w:lang w:val="en-US"/>
        </w:rPr>
      </w:pPr>
    </w:p>
    <w:p w14:paraId="37BEACBB" w14:textId="71AAC39C"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One of </w:t>
      </w:r>
      <w:r w:rsidR="004B779F">
        <w:rPr>
          <w:rFonts w:ascii="LM Roman 12" w:hAnsi="LM Roman 12"/>
          <w:sz w:val="22"/>
          <w:szCs w:val="22"/>
          <w:lang w:val="en-US"/>
        </w:rPr>
        <w:t xml:space="preserve">the </w:t>
      </w:r>
      <w:r w:rsidRPr="004B779F">
        <w:rPr>
          <w:rFonts w:ascii="LM Roman 12" w:hAnsi="LM Roman 12"/>
          <w:sz w:val="22"/>
          <w:szCs w:val="22"/>
          <w:lang w:val="en-US"/>
        </w:rPr>
        <w:t>common issues you may face during text processing is how to handle long text in machine learning. Most of the neural net</w:t>
      </w:r>
      <w:r w:rsidR="004B779F">
        <w:rPr>
          <w:rFonts w:ascii="LM Roman 12" w:hAnsi="LM Roman 12"/>
          <w:sz w:val="22"/>
          <w:szCs w:val="22"/>
          <w:lang w:val="en-US"/>
        </w:rPr>
        <w:t>-</w:t>
      </w:r>
      <w:r w:rsidRPr="004B779F">
        <w:rPr>
          <w:rFonts w:ascii="LM Roman 12" w:hAnsi="LM Roman 12"/>
          <w:sz w:val="22"/>
          <w:szCs w:val="22"/>
          <w:lang w:val="en-US"/>
        </w:rPr>
        <w:t xml:space="preserve">based algorithms are not capable </w:t>
      </w:r>
      <w:r w:rsidR="004B779F">
        <w:rPr>
          <w:rFonts w:ascii="LM Roman 12" w:hAnsi="LM Roman 12"/>
          <w:sz w:val="22"/>
          <w:szCs w:val="22"/>
          <w:lang w:val="en-US"/>
        </w:rPr>
        <w:t>of</w:t>
      </w:r>
      <w:r w:rsidRPr="004B779F">
        <w:rPr>
          <w:rFonts w:ascii="LM Roman 12" w:hAnsi="LM Roman 12"/>
          <w:sz w:val="22"/>
          <w:szCs w:val="22"/>
          <w:lang w:val="en-US"/>
        </w:rPr>
        <w:t xml:space="preserve"> </w:t>
      </w:r>
      <w:r w:rsidRPr="004B779F">
        <w:rPr>
          <w:rFonts w:ascii="LM Roman 12" w:hAnsi="LM Roman 12"/>
          <w:sz w:val="22"/>
          <w:szCs w:val="22"/>
          <w:lang w:val="en-US"/>
        </w:rPr>
        <w:t>analyzing</w:t>
      </w:r>
      <w:r w:rsidRPr="004B779F">
        <w:rPr>
          <w:rFonts w:ascii="LM Roman 12" w:hAnsi="LM Roman 12"/>
          <w:sz w:val="22"/>
          <w:szCs w:val="22"/>
          <w:lang w:val="en-US"/>
        </w:rPr>
        <w:t xml:space="preserve"> such long texts like 10,000 words — 500 at maximum. Most of our input texts are to</w:t>
      </w:r>
      <w:r w:rsidRPr="004B779F">
        <w:rPr>
          <w:rFonts w:ascii="LM Roman 12" w:hAnsi="LM Roman 12"/>
          <w:sz w:val="22"/>
          <w:szCs w:val="22"/>
          <w:lang w:val="en-US"/>
        </w:rPr>
        <w:t xml:space="preserve">o long to </w:t>
      </w:r>
      <w:r w:rsidRPr="004B779F">
        <w:rPr>
          <w:rFonts w:ascii="LM Roman 12" w:hAnsi="LM Roman 12"/>
          <w:sz w:val="22"/>
          <w:szCs w:val="22"/>
          <w:lang w:val="en-US"/>
        </w:rPr>
        <w:t>analyze</w:t>
      </w:r>
      <w:r w:rsidRPr="004B779F">
        <w:rPr>
          <w:rFonts w:ascii="LM Roman 12" w:hAnsi="LM Roman 12"/>
          <w:sz w:val="22"/>
          <w:szCs w:val="22"/>
          <w:lang w:val="en-US"/>
        </w:rPr>
        <w:t xml:space="preserve"> as a whole document.</w:t>
      </w:r>
    </w:p>
    <w:p w14:paraId="28F562D1" w14:textId="77777777" w:rsidR="00EC5A7F" w:rsidRPr="004B779F" w:rsidRDefault="00EC5A7F">
      <w:pPr>
        <w:tabs>
          <w:tab w:val="left" w:pos="2580"/>
        </w:tabs>
        <w:rPr>
          <w:rFonts w:ascii="LM Roman 12" w:hAnsi="LM Roman 12"/>
          <w:sz w:val="22"/>
          <w:szCs w:val="22"/>
          <w:lang w:val="en-US"/>
        </w:rPr>
      </w:pPr>
    </w:p>
    <w:p w14:paraId="68DCC071" w14:textId="1E5728AB"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A t</w:t>
      </w:r>
      <w:r w:rsidRPr="004B779F">
        <w:rPr>
          <w:rFonts w:ascii="LM Roman 12" w:hAnsi="LM Roman 12"/>
          <w:sz w:val="22"/>
          <w:szCs w:val="22"/>
          <w:lang w:val="en-US"/>
        </w:rPr>
        <w:t>ypical solution</w:t>
      </w:r>
      <w:r w:rsidRPr="004B779F">
        <w:rPr>
          <w:rFonts w:ascii="LM Roman 12" w:hAnsi="LM Roman 12"/>
          <w:sz w:val="22"/>
          <w:szCs w:val="22"/>
          <w:lang w:val="en-US"/>
        </w:rPr>
        <w:t xml:space="preserve"> to this problem is either to use other algorithms such as </w:t>
      </w:r>
      <w:r w:rsidRPr="004B779F">
        <w:rPr>
          <w:rFonts w:ascii="LM Roman 12" w:hAnsi="LM Roman 12"/>
          <w:sz w:val="22"/>
          <w:szCs w:val="22"/>
          <w:lang w:val="en-US"/>
        </w:rPr>
        <w:t xml:space="preserve">the </w:t>
      </w:r>
      <w:r w:rsidRPr="00E35DA9">
        <w:rPr>
          <w:rFonts w:ascii="LM Roman 12" w:hAnsi="LM Roman 12"/>
          <w:i/>
          <w:iCs/>
          <w:sz w:val="22"/>
          <w:szCs w:val="22"/>
          <w:lang w:val="en-US"/>
        </w:rPr>
        <w:t>J</w:t>
      </w:r>
      <w:r w:rsidRPr="00E35DA9">
        <w:rPr>
          <w:rFonts w:ascii="LM Roman 12" w:hAnsi="LM Roman 12"/>
          <w:i/>
          <w:iCs/>
          <w:sz w:val="22"/>
          <w:szCs w:val="22"/>
          <w:lang w:val="en-US"/>
        </w:rPr>
        <w:t>accard/</w:t>
      </w:r>
      <w:r w:rsidRPr="00E35DA9">
        <w:rPr>
          <w:rFonts w:ascii="LM Roman 12" w:hAnsi="LM Roman 12"/>
          <w:i/>
          <w:iCs/>
          <w:sz w:val="22"/>
          <w:szCs w:val="22"/>
          <w:lang w:val="en-US"/>
        </w:rPr>
        <w:t>C</w:t>
      </w:r>
      <w:r w:rsidRPr="00E35DA9">
        <w:rPr>
          <w:rFonts w:ascii="LM Roman 12" w:hAnsi="LM Roman 12"/>
          <w:i/>
          <w:iCs/>
          <w:sz w:val="22"/>
          <w:szCs w:val="22"/>
          <w:lang w:val="en-US"/>
        </w:rPr>
        <w:t xml:space="preserve">osine </w:t>
      </w:r>
      <w:r w:rsidRPr="004B779F">
        <w:rPr>
          <w:rFonts w:ascii="LM Roman 12" w:hAnsi="LM Roman 12"/>
          <w:sz w:val="22"/>
          <w:szCs w:val="22"/>
          <w:lang w:val="en-US"/>
        </w:rPr>
        <w:t>similarity on the document vectors or to find a way to split the long text or to use some techniques to shorten such as</w:t>
      </w:r>
      <w:r w:rsidRPr="004B779F">
        <w:rPr>
          <w:rFonts w:ascii="LM Roman 12" w:hAnsi="LM Roman 12"/>
          <w:sz w:val="22"/>
          <w:szCs w:val="22"/>
          <w:lang w:val="en-US"/>
        </w:rPr>
        <w:t xml:space="preserve"> text summari</w:t>
      </w:r>
      <w:r w:rsidR="004B779F">
        <w:rPr>
          <w:rFonts w:ascii="LM Roman 12" w:hAnsi="LM Roman 12"/>
          <w:sz w:val="22"/>
          <w:szCs w:val="22"/>
          <w:lang w:val="en-US"/>
        </w:rPr>
        <w:t>z</w:t>
      </w:r>
      <w:r w:rsidRPr="004B779F">
        <w:rPr>
          <w:rFonts w:ascii="LM Roman 12" w:hAnsi="LM Roman 12"/>
          <w:sz w:val="22"/>
          <w:szCs w:val="22"/>
          <w:lang w:val="en-US"/>
        </w:rPr>
        <w:t xml:space="preserve">ation. </w:t>
      </w:r>
      <w:r w:rsidRPr="004B779F">
        <w:rPr>
          <w:rFonts w:ascii="LM Roman 12" w:hAnsi="LM Roman 12"/>
          <w:sz w:val="22"/>
          <w:szCs w:val="22"/>
          <w:lang w:val="en-US"/>
        </w:rPr>
        <w:t>To deal with this issue we propose a</w:t>
      </w:r>
      <w:r w:rsidRPr="004B779F">
        <w:rPr>
          <w:rFonts w:ascii="LM Roman 12" w:hAnsi="LM Roman 12"/>
          <w:sz w:val="22"/>
          <w:szCs w:val="22"/>
          <w:lang w:val="en-US"/>
        </w:rPr>
        <w:t xml:space="preserve"> technique to split the text by the number of words (</w:t>
      </w:r>
      <w:r w:rsidR="00E35DA9" w:rsidRPr="004B779F">
        <w:rPr>
          <w:rFonts w:ascii="LM Roman 12" w:hAnsi="LM Roman 12"/>
          <w:sz w:val="22"/>
          <w:szCs w:val="22"/>
          <w:lang w:val="en-US"/>
        </w:rPr>
        <w:t>i.e.,</w:t>
      </w:r>
      <w:r w:rsidRPr="004B779F">
        <w:rPr>
          <w:rFonts w:ascii="LM Roman 12" w:hAnsi="LM Roman 12"/>
          <w:sz w:val="22"/>
          <w:szCs w:val="22"/>
          <w:lang w:val="en-US"/>
        </w:rPr>
        <w:t xml:space="preserve"> 200 words with overlapping of 50 words) as shown below. This is a simple automated way but easily lose</w:t>
      </w:r>
      <w:r w:rsidR="004B779F">
        <w:rPr>
          <w:rFonts w:ascii="LM Roman 12" w:hAnsi="LM Roman 12"/>
          <w:sz w:val="22"/>
          <w:szCs w:val="22"/>
          <w:lang w:val="en-US"/>
        </w:rPr>
        <w:t>s</w:t>
      </w:r>
      <w:r w:rsidRPr="004B779F">
        <w:rPr>
          <w:rFonts w:ascii="LM Roman 12" w:hAnsi="LM Roman 12"/>
          <w:sz w:val="22"/>
          <w:szCs w:val="22"/>
          <w:lang w:val="en-US"/>
        </w:rPr>
        <w:t xml:space="preserve"> the context because the extracted 200 </w:t>
      </w:r>
      <w:r w:rsidRPr="004B779F">
        <w:rPr>
          <w:rFonts w:ascii="LM Roman 12" w:hAnsi="LM Roman 12"/>
          <w:sz w:val="22"/>
          <w:szCs w:val="22"/>
          <w:lang w:val="en-US"/>
        </w:rPr>
        <w:t>words may or may not contain relevant text and even off the topic.</w:t>
      </w:r>
    </w:p>
    <w:p w14:paraId="77CFAB0E" w14:textId="77777777" w:rsidR="00EC5A7F" w:rsidRPr="004B779F" w:rsidRDefault="00EC5A7F">
      <w:pPr>
        <w:tabs>
          <w:tab w:val="left" w:pos="2580"/>
        </w:tabs>
        <w:rPr>
          <w:rFonts w:ascii="LM Roman 12" w:hAnsi="LM Roman 12"/>
          <w:sz w:val="22"/>
          <w:szCs w:val="22"/>
          <w:lang w:val="en-US"/>
        </w:rPr>
      </w:pPr>
    </w:p>
    <w:p w14:paraId="74E22986" w14:textId="1B3F69D4" w:rsidR="00EC5A7F" w:rsidRDefault="009109F7">
      <w:pPr>
        <w:tabs>
          <w:tab w:val="left" w:pos="2580"/>
        </w:tabs>
        <w:rPr>
          <w:rFonts w:ascii="LM Roman 12" w:hAnsi="LM Roman 12"/>
          <w:sz w:val="22"/>
          <w:szCs w:val="22"/>
          <w:lang w:val="en-US"/>
        </w:rPr>
      </w:pPr>
      <w:r w:rsidRPr="004B779F">
        <w:rPr>
          <w:rFonts w:ascii="LM Roman 12" w:hAnsi="LM Roman 12"/>
          <w:sz w:val="22"/>
          <w:szCs w:val="22"/>
          <w:lang w:val="en-US"/>
        </w:rPr>
        <w:t>Another issue</w:t>
      </w:r>
      <w:r w:rsidRPr="004B779F">
        <w:rPr>
          <w:rFonts w:ascii="LM Roman 12" w:hAnsi="LM Roman 12"/>
          <w:sz w:val="22"/>
          <w:szCs w:val="22"/>
          <w:lang w:val="en-US"/>
        </w:rPr>
        <w:t xml:space="preserve"> is data imbalance — in </w:t>
      </w:r>
      <w:r w:rsidRPr="004B779F">
        <w:rPr>
          <w:rFonts w:ascii="LM Roman 12" w:hAnsi="LM Roman 12"/>
          <w:sz w:val="22"/>
          <w:szCs w:val="22"/>
          <w:lang w:val="en-US"/>
        </w:rPr>
        <w:t>our case</w:t>
      </w:r>
      <w:r w:rsidRPr="004B779F">
        <w:rPr>
          <w:rFonts w:ascii="LM Roman 12" w:hAnsi="LM Roman 12"/>
          <w:sz w:val="22"/>
          <w:szCs w:val="22"/>
          <w:lang w:val="en-US"/>
        </w:rPr>
        <w:t xml:space="preserve">, </w:t>
      </w:r>
      <w:r w:rsidRPr="004B779F">
        <w:rPr>
          <w:rFonts w:ascii="LM Roman 12" w:hAnsi="LM Roman 12"/>
          <w:sz w:val="22"/>
          <w:szCs w:val="22"/>
          <w:lang w:val="en-US"/>
        </w:rPr>
        <w:t xml:space="preserve">we expect a “hold” </w:t>
      </w:r>
      <w:r w:rsidRPr="004B779F">
        <w:rPr>
          <w:rFonts w:ascii="LM Roman 12" w:hAnsi="LM Roman 12"/>
          <w:sz w:val="22"/>
          <w:szCs w:val="22"/>
          <w:lang w:val="en-US"/>
        </w:rPr>
        <w:t xml:space="preserve">rate decision </w:t>
      </w:r>
      <w:r w:rsidRPr="004B779F">
        <w:rPr>
          <w:rFonts w:ascii="LM Roman 12" w:hAnsi="LM Roman 12"/>
          <w:sz w:val="22"/>
          <w:szCs w:val="22"/>
          <w:lang w:val="en-US"/>
        </w:rPr>
        <w:t>(</w:t>
      </w:r>
      <w:r w:rsidRPr="004B779F">
        <w:rPr>
          <w:rFonts w:ascii="LM Roman 12" w:hAnsi="LM Roman 12"/>
          <w:sz w:val="22"/>
          <w:szCs w:val="22"/>
          <w:lang w:val="en-US"/>
        </w:rPr>
        <w:t xml:space="preserve">no change on policy) </w:t>
      </w:r>
      <w:r w:rsidRPr="004B779F">
        <w:rPr>
          <w:rFonts w:ascii="LM Roman 12" w:hAnsi="LM Roman 12"/>
          <w:sz w:val="22"/>
          <w:szCs w:val="22"/>
          <w:lang w:val="en-US"/>
        </w:rPr>
        <w:t xml:space="preserve">for more than </w:t>
      </w:r>
      <w:r w:rsidRPr="004B779F">
        <w:rPr>
          <w:rFonts w:ascii="LM Roman 12" w:hAnsi="LM Roman 12"/>
          <w:sz w:val="22"/>
          <w:szCs w:val="22"/>
          <w:lang w:val="en-US"/>
        </w:rPr>
        <w:t>5</w:t>
      </w:r>
      <w:r w:rsidRPr="004B779F">
        <w:rPr>
          <w:rFonts w:ascii="LM Roman 12" w:hAnsi="LM Roman 12"/>
          <w:sz w:val="22"/>
          <w:szCs w:val="22"/>
          <w:lang w:val="en-US"/>
        </w:rPr>
        <w:t xml:space="preserve">0% chance and available decisions are </w:t>
      </w:r>
      <w:r w:rsidRPr="004B779F">
        <w:rPr>
          <w:rFonts w:ascii="LM Roman 12" w:hAnsi="LM Roman 12"/>
          <w:sz w:val="22"/>
          <w:szCs w:val="22"/>
          <w:lang w:val="en-US"/>
        </w:rPr>
        <w:t xml:space="preserve">around </w:t>
      </w:r>
      <w:r w:rsidR="00E35DA9">
        <w:rPr>
          <w:rFonts w:ascii="LM Roman 12" w:hAnsi="LM Roman 12"/>
          <w:sz w:val="22"/>
          <w:szCs w:val="22"/>
          <w:lang w:val="en-US"/>
        </w:rPr>
        <w:t>6</w:t>
      </w:r>
      <w:r w:rsidRPr="004B779F">
        <w:rPr>
          <w:rFonts w:ascii="LM Roman 12" w:hAnsi="LM Roman 12"/>
          <w:sz w:val="22"/>
          <w:szCs w:val="22"/>
          <w:lang w:val="en-US"/>
        </w:rPr>
        <w:t>00. Without having enoug</w:t>
      </w:r>
      <w:r w:rsidRPr="004B779F">
        <w:rPr>
          <w:rFonts w:ascii="LM Roman 12" w:hAnsi="LM Roman 12"/>
          <w:sz w:val="22"/>
          <w:szCs w:val="22"/>
          <w:lang w:val="en-US"/>
        </w:rPr>
        <w:t xml:space="preserve">h data, machine learning can easily </w:t>
      </w:r>
      <w:r w:rsidRPr="004B779F">
        <w:rPr>
          <w:rFonts w:ascii="LM Roman 12" w:hAnsi="LM Roman 12"/>
          <w:sz w:val="22"/>
          <w:szCs w:val="22"/>
          <w:lang w:val="en-US"/>
        </w:rPr>
        <w:t>over-fit</w:t>
      </w:r>
      <w:r w:rsidRPr="004B779F">
        <w:rPr>
          <w:rFonts w:ascii="LM Roman 12" w:hAnsi="LM Roman 12"/>
          <w:sz w:val="22"/>
          <w:szCs w:val="22"/>
          <w:lang w:val="en-US"/>
        </w:rPr>
        <w:t xml:space="preserve"> the training data.</w:t>
      </w:r>
      <w:r w:rsidR="00E35DA9">
        <w:rPr>
          <w:rFonts w:ascii="LM Roman 12" w:hAnsi="LM Roman 12"/>
          <w:sz w:val="22"/>
          <w:szCs w:val="22"/>
          <w:lang w:val="en-US"/>
        </w:rPr>
        <w:t xml:space="preserve"> To t</w:t>
      </w:r>
      <w:r w:rsidR="00E35DA9" w:rsidRPr="00E35DA9">
        <w:rPr>
          <w:rFonts w:ascii="LM Roman 12" w:hAnsi="LM Roman 12"/>
          <w:sz w:val="22"/>
          <w:szCs w:val="22"/>
          <w:lang w:val="en-US"/>
        </w:rPr>
        <w:t xml:space="preserve">ackle the </w:t>
      </w:r>
      <w:r w:rsidR="00E35DA9">
        <w:rPr>
          <w:rFonts w:ascii="LM Roman 12" w:hAnsi="LM Roman 12"/>
          <w:sz w:val="22"/>
          <w:szCs w:val="22"/>
          <w:lang w:val="en-US"/>
        </w:rPr>
        <w:t xml:space="preserve">possible </w:t>
      </w:r>
      <w:r w:rsidR="00E35DA9" w:rsidRPr="00E35DA9">
        <w:rPr>
          <w:rFonts w:ascii="LM Roman 12" w:hAnsi="LM Roman 12"/>
          <w:sz w:val="22"/>
          <w:szCs w:val="22"/>
          <w:lang w:val="en-US"/>
        </w:rPr>
        <w:t xml:space="preserve">lack of training data — </w:t>
      </w:r>
      <w:r w:rsidR="00E35DA9">
        <w:rPr>
          <w:rFonts w:ascii="LM Roman 12" w:hAnsi="LM Roman 12"/>
          <w:sz w:val="22"/>
          <w:szCs w:val="22"/>
          <w:lang w:val="en-US"/>
        </w:rPr>
        <w:t xml:space="preserve">we could </w:t>
      </w:r>
      <w:r w:rsidR="00E35DA9" w:rsidRPr="00E35DA9">
        <w:rPr>
          <w:rFonts w:ascii="LM Roman 12" w:hAnsi="LM Roman 12"/>
          <w:sz w:val="22"/>
          <w:szCs w:val="22"/>
          <w:lang w:val="en-US"/>
        </w:rPr>
        <w:t xml:space="preserve">split data to augment the training data by synthetic approach </w:t>
      </w:r>
      <w:r w:rsidR="00E35DA9">
        <w:rPr>
          <w:rFonts w:ascii="LM Roman 12" w:hAnsi="LM Roman 12"/>
          <w:sz w:val="22"/>
          <w:szCs w:val="22"/>
          <w:lang w:val="en-US"/>
        </w:rPr>
        <w:t xml:space="preserve">that </w:t>
      </w:r>
      <w:r w:rsidR="00E35DA9" w:rsidRPr="00E35DA9">
        <w:rPr>
          <w:rFonts w:ascii="LM Roman 12" w:hAnsi="LM Roman 12"/>
          <w:sz w:val="22"/>
          <w:szCs w:val="22"/>
          <w:lang w:val="en-US"/>
        </w:rPr>
        <w:t>could potentially benefit</w:t>
      </w:r>
      <w:r w:rsidR="00E35DA9">
        <w:rPr>
          <w:rFonts w:ascii="LM Roman 12" w:hAnsi="LM Roman 12"/>
          <w:sz w:val="22"/>
          <w:szCs w:val="22"/>
          <w:lang w:val="en-US"/>
        </w:rPr>
        <w:t xml:space="preserve"> the model. In addition,</w:t>
      </w:r>
      <w:r w:rsidR="00E35DA9" w:rsidRPr="00E35DA9">
        <w:rPr>
          <w:rFonts w:ascii="LM Roman 12" w:hAnsi="LM Roman 12"/>
          <w:sz w:val="22"/>
          <w:szCs w:val="22"/>
          <w:lang w:val="en-US"/>
        </w:rPr>
        <w:t xml:space="preserve"> </w:t>
      </w:r>
      <w:r w:rsidR="00E35DA9">
        <w:rPr>
          <w:rFonts w:ascii="LM Roman 12" w:hAnsi="LM Roman 12"/>
          <w:sz w:val="22"/>
          <w:szCs w:val="22"/>
          <w:lang w:val="en-US"/>
        </w:rPr>
        <w:t xml:space="preserve">we could avoid the use of </w:t>
      </w:r>
      <w:r w:rsidR="00E35DA9" w:rsidRPr="00E35DA9">
        <w:rPr>
          <w:rFonts w:ascii="LM Roman 12" w:hAnsi="LM Roman 12"/>
          <w:sz w:val="22"/>
          <w:szCs w:val="22"/>
          <w:lang w:val="en-US"/>
        </w:rPr>
        <w:t>boosting algorithms that are prone to overfitting</w:t>
      </w:r>
      <w:r w:rsidR="00E35DA9">
        <w:rPr>
          <w:rFonts w:ascii="LM Roman 12" w:hAnsi="LM Roman 12"/>
          <w:sz w:val="22"/>
          <w:szCs w:val="22"/>
          <w:lang w:val="en-US"/>
        </w:rPr>
        <w:t xml:space="preserve"> </w:t>
      </w:r>
      <w:r w:rsidR="00E35DA9" w:rsidRPr="00E35DA9">
        <w:rPr>
          <w:rFonts w:ascii="LM Roman 12" w:hAnsi="LM Roman 12"/>
          <w:sz w:val="22"/>
          <w:szCs w:val="22"/>
          <w:lang w:val="en-US"/>
        </w:rPr>
        <w:t>train samples and failed to generalize well</w:t>
      </w:r>
      <w:r w:rsidR="00E35DA9">
        <w:rPr>
          <w:rFonts w:ascii="LM Roman 12" w:hAnsi="LM Roman 12"/>
          <w:sz w:val="22"/>
          <w:szCs w:val="22"/>
          <w:lang w:val="en-US"/>
        </w:rPr>
        <w:t>.</w:t>
      </w:r>
    </w:p>
    <w:p w14:paraId="6ACBBAF0" w14:textId="24CF699F" w:rsidR="00905619" w:rsidRDefault="00905619">
      <w:pPr>
        <w:tabs>
          <w:tab w:val="left" w:pos="2580"/>
        </w:tabs>
        <w:rPr>
          <w:rFonts w:ascii="LM Roman 12" w:hAnsi="LM Roman 12"/>
          <w:sz w:val="22"/>
          <w:szCs w:val="22"/>
          <w:lang w:val="en-US"/>
        </w:rPr>
      </w:pPr>
    </w:p>
    <w:p w14:paraId="4635BE9E" w14:textId="7EB128EA" w:rsidR="00905619" w:rsidRPr="004B779F" w:rsidRDefault="00905619" w:rsidP="00905619">
      <w:pPr>
        <w:tabs>
          <w:tab w:val="left" w:pos="2580"/>
        </w:tabs>
        <w:rPr>
          <w:rFonts w:ascii="LM Roman 12" w:hAnsi="LM Roman 12"/>
          <w:sz w:val="22"/>
          <w:szCs w:val="22"/>
          <w:lang w:val="en-US"/>
        </w:rPr>
      </w:pPr>
      <w:r>
        <w:rPr>
          <w:rFonts w:ascii="LM Roman 12" w:hAnsi="LM Roman 12"/>
          <w:sz w:val="22"/>
          <w:szCs w:val="22"/>
          <w:lang w:val="en-US"/>
        </w:rPr>
        <w:t>Finally, to i</w:t>
      </w:r>
      <w:r w:rsidRPr="004B779F">
        <w:rPr>
          <w:rFonts w:ascii="LM Roman 12" w:hAnsi="LM Roman 12"/>
          <w:sz w:val="22"/>
          <w:szCs w:val="22"/>
          <w:lang w:val="en-US"/>
        </w:rPr>
        <w:t xml:space="preserve">mprove input text quality — </w:t>
      </w:r>
      <w:r>
        <w:rPr>
          <w:rFonts w:ascii="LM Roman 12" w:hAnsi="LM Roman 12"/>
          <w:sz w:val="22"/>
          <w:szCs w:val="22"/>
          <w:lang w:val="en-US"/>
        </w:rPr>
        <w:t>t</w:t>
      </w:r>
      <w:r w:rsidRPr="004B779F">
        <w:rPr>
          <w:rFonts w:ascii="LM Roman 12" w:hAnsi="LM Roman 12"/>
          <w:sz w:val="22"/>
          <w:szCs w:val="22"/>
          <w:lang w:val="en-US"/>
        </w:rPr>
        <w:t xml:space="preserve">he input texts contain a lot of irrelevant paragraphs, which have nothing to </w:t>
      </w:r>
      <w:r>
        <w:rPr>
          <w:rFonts w:ascii="LM Roman 12" w:hAnsi="LM Roman 12"/>
          <w:sz w:val="22"/>
          <w:szCs w:val="22"/>
          <w:lang w:val="en-US"/>
        </w:rPr>
        <w:t>d</w:t>
      </w:r>
      <w:r w:rsidRPr="004B779F">
        <w:rPr>
          <w:rFonts w:ascii="LM Roman 12" w:hAnsi="LM Roman 12"/>
          <w:sz w:val="22"/>
          <w:szCs w:val="22"/>
          <w:lang w:val="en-US"/>
        </w:rPr>
        <w:t>o with Central Banks</w:t>
      </w:r>
      <w:r>
        <w:rPr>
          <w:rFonts w:ascii="LM Roman 12" w:hAnsi="LM Roman 12"/>
          <w:sz w:val="22"/>
          <w:szCs w:val="22"/>
          <w:lang w:val="en-US"/>
        </w:rPr>
        <w:t>'</w:t>
      </w:r>
      <w:r w:rsidRPr="004B779F">
        <w:rPr>
          <w:rFonts w:ascii="LM Roman 12" w:hAnsi="LM Roman 12"/>
          <w:sz w:val="22"/>
          <w:szCs w:val="22"/>
          <w:lang w:val="en-US"/>
        </w:rPr>
        <w:t xml:space="preserve"> target rate decision</w:t>
      </w:r>
      <w:r>
        <w:rPr>
          <w:rFonts w:ascii="LM Roman 12" w:hAnsi="LM Roman 12"/>
          <w:sz w:val="22"/>
          <w:szCs w:val="22"/>
          <w:lang w:val="en-US"/>
        </w:rPr>
        <w:t>,</w:t>
      </w:r>
      <w:r w:rsidRPr="004B779F">
        <w:rPr>
          <w:rFonts w:ascii="LM Roman 12" w:hAnsi="LM Roman 12"/>
          <w:sz w:val="22"/>
          <w:szCs w:val="22"/>
          <w:lang w:val="en-US"/>
        </w:rPr>
        <w:t xml:space="preserve"> </w:t>
      </w:r>
      <w:r>
        <w:rPr>
          <w:rFonts w:ascii="LM Roman 12" w:hAnsi="LM Roman 12"/>
          <w:sz w:val="22"/>
          <w:szCs w:val="22"/>
          <w:lang w:val="en-US"/>
        </w:rPr>
        <w:t>f</w:t>
      </w:r>
      <w:r w:rsidRPr="004B779F">
        <w:rPr>
          <w:rFonts w:ascii="LM Roman 12" w:hAnsi="LM Roman 12"/>
          <w:sz w:val="22"/>
          <w:szCs w:val="22"/>
          <w:lang w:val="en-US"/>
        </w:rPr>
        <w:t xml:space="preserve">or example, there </w:t>
      </w:r>
      <w:r>
        <w:rPr>
          <w:rFonts w:ascii="LM Roman 12" w:hAnsi="LM Roman 12"/>
          <w:sz w:val="22"/>
          <w:szCs w:val="22"/>
          <w:lang w:val="en-US"/>
        </w:rPr>
        <w:t>is</w:t>
      </w:r>
      <w:r w:rsidRPr="004B779F">
        <w:rPr>
          <w:rFonts w:ascii="LM Roman 12" w:hAnsi="LM Roman 12"/>
          <w:sz w:val="22"/>
          <w:szCs w:val="22"/>
          <w:lang w:val="en-US"/>
        </w:rPr>
        <w:t xml:space="preserve"> information about regulations, organi</w:t>
      </w:r>
      <w:r>
        <w:rPr>
          <w:rFonts w:ascii="LM Roman 12" w:hAnsi="LM Roman 12"/>
          <w:sz w:val="22"/>
          <w:szCs w:val="22"/>
          <w:lang w:val="en-US"/>
        </w:rPr>
        <w:t>z</w:t>
      </w:r>
      <w:r w:rsidRPr="004B779F">
        <w:rPr>
          <w:rFonts w:ascii="LM Roman 12" w:hAnsi="LM Roman 12"/>
          <w:sz w:val="22"/>
          <w:szCs w:val="22"/>
          <w:lang w:val="en-US"/>
        </w:rPr>
        <w:t>ation structure</w:t>
      </w:r>
      <w:r>
        <w:rPr>
          <w:rFonts w:ascii="LM Roman 12" w:hAnsi="LM Roman 12"/>
          <w:sz w:val="22"/>
          <w:szCs w:val="22"/>
          <w:lang w:val="en-US"/>
        </w:rPr>
        <w:t>,</w:t>
      </w:r>
      <w:r w:rsidRPr="004B779F">
        <w:rPr>
          <w:rFonts w:ascii="LM Roman 12" w:hAnsi="LM Roman 12"/>
          <w:sz w:val="22"/>
          <w:szCs w:val="22"/>
          <w:lang w:val="en-US"/>
        </w:rPr>
        <w:t xml:space="preserve"> and infrastructures. Filtering out less relevant inputs will improve the accuracy of the model prediction as well as training efficiency.</w:t>
      </w:r>
    </w:p>
    <w:p w14:paraId="235FFA2F" w14:textId="77777777" w:rsidR="00EC5A7F" w:rsidRPr="004B779F" w:rsidRDefault="00EC5A7F">
      <w:pPr>
        <w:tabs>
          <w:tab w:val="left" w:pos="2580"/>
        </w:tabs>
        <w:rPr>
          <w:rFonts w:ascii="LM Roman 12" w:hAnsi="LM Roman 12"/>
          <w:sz w:val="22"/>
          <w:szCs w:val="22"/>
          <w:lang w:val="en-US"/>
        </w:rPr>
      </w:pPr>
    </w:p>
    <w:p w14:paraId="340DA455" w14:textId="77777777" w:rsidR="00EC5A7F" w:rsidRPr="004B779F" w:rsidRDefault="009109F7">
      <w:pPr>
        <w:tabs>
          <w:tab w:val="left" w:pos="2580"/>
        </w:tabs>
        <w:rPr>
          <w:rFonts w:ascii="LM Roman 12" w:hAnsi="LM Roman 12"/>
          <w:sz w:val="22"/>
          <w:szCs w:val="22"/>
          <w:lang w:val="en-US"/>
        </w:rPr>
      </w:pPr>
      <w:r w:rsidRPr="004B779F">
        <w:rPr>
          <w:rFonts w:ascii="LM Roman 12" w:hAnsi="LM Roman 12"/>
          <w:b/>
          <w:bCs/>
          <w:sz w:val="22"/>
          <w:szCs w:val="22"/>
          <w:lang w:val="en-US"/>
        </w:rPr>
        <w:t>6. The Machine Learning Models</w:t>
      </w:r>
    </w:p>
    <w:p w14:paraId="0A6620C2" w14:textId="77777777" w:rsidR="00EC5A7F" w:rsidRPr="004B779F" w:rsidRDefault="00EC5A7F">
      <w:pPr>
        <w:tabs>
          <w:tab w:val="left" w:pos="2580"/>
        </w:tabs>
        <w:rPr>
          <w:rFonts w:ascii="LM Roman 12" w:hAnsi="LM Roman 12"/>
          <w:b/>
          <w:bCs/>
          <w:sz w:val="22"/>
          <w:szCs w:val="22"/>
          <w:lang w:val="en-US"/>
        </w:rPr>
      </w:pPr>
    </w:p>
    <w:p w14:paraId="0B0357B8" w14:textId="048451F3"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At </w:t>
      </w:r>
      <w:r w:rsidR="004B779F">
        <w:rPr>
          <w:rFonts w:ascii="LM Roman 12" w:hAnsi="LM Roman 12"/>
          <w:sz w:val="22"/>
          <w:szCs w:val="22"/>
          <w:lang w:val="en-US"/>
        </w:rPr>
        <w:t xml:space="preserve">the </w:t>
      </w:r>
      <w:r w:rsidRPr="004B779F">
        <w:rPr>
          <w:rFonts w:ascii="LM Roman 12" w:hAnsi="LM Roman 12"/>
          <w:sz w:val="22"/>
          <w:szCs w:val="22"/>
          <w:lang w:val="en-US"/>
        </w:rPr>
        <w:t>high</w:t>
      </w:r>
      <w:r w:rsidR="004B779F">
        <w:rPr>
          <w:rFonts w:ascii="LM Roman 12" w:hAnsi="LM Roman 12"/>
          <w:sz w:val="22"/>
          <w:szCs w:val="22"/>
          <w:lang w:val="en-US"/>
        </w:rPr>
        <w:t xml:space="preserve"> </w:t>
      </w:r>
      <w:r w:rsidRPr="004B779F">
        <w:rPr>
          <w:rFonts w:ascii="LM Roman 12" w:hAnsi="LM Roman 12"/>
          <w:sz w:val="22"/>
          <w:szCs w:val="22"/>
          <w:lang w:val="en-US"/>
        </w:rPr>
        <w:t xml:space="preserve">level, the model takes textual inputs and meta inputs to predict three classes: Raise, Hold or Lower as follows. The point is how to combine </w:t>
      </w:r>
      <w:r w:rsidRPr="004B779F">
        <w:rPr>
          <w:rFonts w:ascii="LM Roman 12" w:hAnsi="LM Roman 12"/>
          <w:sz w:val="22"/>
          <w:szCs w:val="22"/>
          <w:lang w:val="en-US"/>
        </w:rPr>
        <w:t>textual input with numerical inputs and there are different ways to implement it.</w:t>
      </w:r>
    </w:p>
    <w:p w14:paraId="1A48EBE3" w14:textId="77777777" w:rsidR="00EC5A7F" w:rsidRPr="004B779F" w:rsidRDefault="00EC5A7F">
      <w:pPr>
        <w:tabs>
          <w:tab w:val="left" w:pos="2580"/>
        </w:tabs>
        <w:rPr>
          <w:rFonts w:ascii="LM Roman 12" w:hAnsi="LM Roman 12"/>
          <w:sz w:val="22"/>
          <w:szCs w:val="22"/>
          <w:lang w:val="en-US"/>
        </w:rPr>
      </w:pPr>
    </w:p>
    <w:p w14:paraId="7A8E2639" w14:textId="77777777"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Here we propose to implement the following six models in addition to the baseline model. </w:t>
      </w:r>
    </w:p>
    <w:p w14:paraId="3A5D52D7" w14:textId="77777777" w:rsidR="00EC5A7F" w:rsidRPr="004B779F" w:rsidRDefault="00EC5A7F">
      <w:pPr>
        <w:tabs>
          <w:tab w:val="left" w:pos="2580"/>
        </w:tabs>
        <w:rPr>
          <w:rFonts w:ascii="LM Roman 12" w:hAnsi="LM Roman 12"/>
          <w:sz w:val="22"/>
          <w:szCs w:val="22"/>
          <w:lang w:val="en-US"/>
        </w:rPr>
      </w:pPr>
    </w:p>
    <w:p w14:paraId="293FDEF1" w14:textId="77777777" w:rsidR="00EC5A7F" w:rsidRPr="004B779F" w:rsidRDefault="009109F7">
      <w:pPr>
        <w:numPr>
          <w:ilvl w:val="0"/>
          <w:numId w:val="1"/>
        </w:numPr>
        <w:tabs>
          <w:tab w:val="clear" w:pos="720"/>
          <w:tab w:val="left" w:pos="2580"/>
        </w:tabs>
        <w:rPr>
          <w:rFonts w:ascii="LM Roman 12" w:hAnsi="LM Roman 12"/>
          <w:sz w:val="22"/>
          <w:szCs w:val="22"/>
        </w:rPr>
      </w:pPr>
      <w:r w:rsidRPr="004B779F">
        <w:rPr>
          <w:rFonts w:ascii="LM Roman 12" w:hAnsi="LM Roman 12"/>
          <w:b/>
          <w:bCs/>
          <w:i/>
          <w:iCs/>
          <w:sz w:val="22"/>
          <w:szCs w:val="22"/>
          <w:lang w:val="en-US"/>
        </w:rPr>
        <w:t>Baseline Model</w:t>
      </w:r>
    </w:p>
    <w:p w14:paraId="12589F6A" w14:textId="77777777" w:rsidR="00EC5A7F" w:rsidRPr="004B779F" w:rsidRDefault="00EC5A7F">
      <w:pPr>
        <w:tabs>
          <w:tab w:val="left" w:pos="2580"/>
        </w:tabs>
        <w:rPr>
          <w:rFonts w:ascii="LM Roman 12" w:hAnsi="LM Roman 12"/>
          <w:sz w:val="22"/>
          <w:szCs w:val="22"/>
          <w:lang w:val="en-US"/>
        </w:rPr>
      </w:pPr>
    </w:p>
    <w:p w14:paraId="6CE87381" w14:textId="443BE551"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This model does not use textual inputs but just take</w:t>
      </w:r>
      <w:r w:rsidR="004B779F">
        <w:rPr>
          <w:rFonts w:ascii="LM Roman 12" w:hAnsi="LM Roman 12"/>
          <w:sz w:val="22"/>
          <w:szCs w:val="22"/>
          <w:lang w:val="en-US"/>
        </w:rPr>
        <w:t>s</w:t>
      </w:r>
      <w:r w:rsidRPr="004B779F">
        <w:rPr>
          <w:rFonts w:ascii="LM Roman 12" w:hAnsi="LM Roman 12"/>
          <w:sz w:val="22"/>
          <w:szCs w:val="22"/>
          <w:lang w:val="en-US"/>
        </w:rPr>
        <w:t xml:space="preserve"> the meta inpu</w:t>
      </w:r>
      <w:r w:rsidRPr="004B779F">
        <w:rPr>
          <w:rFonts w:ascii="LM Roman 12" w:hAnsi="LM Roman 12"/>
          <w:sz w:val="22"/>
          <w:szCs w:val="22"/>
          <w:lang w:val="en-US"/>
        </w:rPr>
        <w:t xml:space="preserve">ts. We then compare almost 14 different classifiers with their default parameters to grab first the baseline performance quickly. Then, apply </w:t>
      </w:r>
      <w:proofErr w:type="spellStart"/>
      <w:r w:rsidRPr="004B779F">
        <w:rPr>
          <w:rFonts w:ascii="LM Roman 12" w:hAnsi="LM Roman 12"/>
          <w:sz w:val="22"/>
          <w:szCs w:val="22"/>
          <w:lang w:val="en-US"/>
        </w:rPr>
        <w:t>RandomizedSearchCV</w:t>
      </w:r>
      <w:proofErr w:type="spellEnd"/>
      <w:r w:rsidRPr="004B779F">
        <w:rPr>
          <w:rFonts w:ascii="LM Roman 12" w:hAnsi="LM Roman 12"/>
          <w:sz w:val="22"/>
          <w:szCs w:val="22"/>
          <w:lang w:val="en-US"/>
        </w:rPr>
        <w:t xml:space="preserve"> and </w:t>
      </w:r>
      <w:proofErr w:type="spellStart"/>
      <w:r w:rsidRPr="004B779F">
        <w:rPr>
          <w:rFonts w:ascii="LM Roman 12" w:hAnsi="LM Roman 12"/>
          <w:sz w:val="22"/>
          <w:szCs w:val="22"/>
          <w:lang w:val="en-US"/>
        </w:rPr>
        <w:t>GridSearchCV</w:t>
      </w:r>
      <w:proofErr w:type="spellEnd"/>
      <w:r w:rsidRPr="004B779F">
        <w:rPr>
          <w:rFonts w:ascii="LM Roman 12" w:hAnsi="LM Roman 12"/>
          <w:sz w:val="22"/>
          <w:szCs w:val="22"/>
          <w:lang w:val="en-US"/>
        </w:rPr>
        <w:t xml:space="preserve"> to find optimal hyper</w:t>
      </w:r>
      <w:r w:rsidRPr="004B779F">
        <w:rPr>
          <w:rFonts w:ascii="LM Roman 12" w:hAnsi="LM Roman 12"/>
          <w:sz w:val="22"/>
          <w:szCs w:val="22"/>
          <w:lang w:val="en-US"/>
        </w:rPr>
        <w:t xml:space="preserve">parameters. </w:t>
      </w:r>
      <w:proofErr w:type="spellStart"/>
      <w:r w:rsidRPr="004B779F">
        <w:rPr>
          <w:rFonts w:ascii="LM Roman 12" w:hAnsi="LM Roman 12"/>
          <w:sz w:val="22"/>
          <w:szCs w:val="22"/>
          <w:lang w:val="en-US"/>
        </w:rPr>
        <w:t>StratifiedKFold</w:t>
      </w:r>
      <w:proofErr w:type="spellEnd"/>
      <w:r w:rsidRPr="004B779F">
        <w:rPr>
          <w:rFonts w:ascii="LM Roman 12" w:hAnsi="LM Roman 12"/>
          <w:sz w:val="22"/>
          <w:szCs w:val="22"/>
          <w:lang w:val="en-US"/>
        </w:rPr>
        <w:t xml:space="preserve"> is used for </w:t>
      </w:r>
      <w:r w:rsidRPr="004B779F">
        <w:rPr>
          <w:rFonts w:ascii="LM Roman 12" w:hAnsi="LM Roman 12"/>
          <w:sz w:val="22"/>
          <w:szCs w:val="22"/>
          <w:lang w:val="en-US"/>
        </w:rPr>
        <w:t>cross</w:t>
      </w:r>
      <w:r w:rsidR="004B779F">
        <w:rPr>
          <w:rFonts w:ascii="LM Roman 12" w:hAnsi="LM Roman 12"/>
          <w:sz w:val="22"/>
          <w:szCs w:val="22"/>
          <w:lang w:val="en-US"/>
        </w:rPr>
        <w:t>-</w:t>
      </w:r>
      <w:r w:rsidRPr="004B779F">
        <w:rPr>
          <w:rFonts w:ascii="LM Roman 12" w:hAnsi="LM Roman 12"/>
          <w:sz w:val="22"/>
          <w:szCs w:val="22"/>
          <w:lang w:val="en-US"/>
        </w:rPr>
        <w:t>valida</w:t>
      </w:r>
      <w:r w:rsidRPr="004B779F">
        <w:rPr>
          <w:rFonts w:ascii="LM Roman 12" w:hAnsi="LM Roman 12"/>
          <w:sz w:val="22"/>
          <w:szCs w:val="22"/>
          <w:lang w:val="en-US"/>
        </w:rPr>
        <w:t>tion.</w:t>
      </w:r>
    </w:p>
    <w:p w14:paraId="2CA41F70" w14:textId="3420C4A2" w:rsidR="00EC5A7F" w:rsidRDefault="00EC5A7F">
      <w:pPr>
        <w:tabs>
          <w:tab w:val="left" w:pos="2580"/>
        </w:tabs>
        <w:rPr>
          <w:rFonts w:ascii="LM Roman 12" w:hAnsi="LM Roman 12"/>
          <w:sz w:val="22"/>
          <w:szCs w:val="22"/>
          <w:lang w:val="en-US"/>
        </w:rPr>
      </w:pPr>
    </w:p>
    <w:p w14:paraId="68245271" w14:textId="547B9FDA" w:rsidR="00905619" w:rsidRDefault="00905619">
      <w:pPr>
        <w:tabs>
          <w:tab w:val="left" w:pos="2580"/>
        </w:tabs>
        <w:rPr>
          <w:rFonts w:ascii="LM Roman 12" w:hAnsi="LM Roman 12"/>
          <w:sz w:val="22"/>
          <w:szCs w:val="22"/>
          <w:lang w:val="en-US"/>
        </w:rPr>
      </w:pPr>
    </w:p>
    <w:p w14:paraId="25B05021" w14:textId="77777777" w:rsidR="00905619" w:rsidRPr="004B779F" w:rsidRDefault="00905619">
      <w:pPr>
        <w:tabs>
          <w:tab w:val="left" w:pos="2580"/>
        </w:tabs>
        <w:rPr>
          <w:rFonts w:ascii="LM Roman 12" w:hAnsi="LM Roman 12"/>
          <w:sz w:val="22"/>
          <w:szCs w:val="22"/>
          <w:lang w:val="en-US"/>
        </w:rPr>
      </w:pPr>
    </w:p>
    <w:p w14:paraId="2F56E408" w14:textId="77777777" w:rsidR="00EC5A7F" w:rsidRPr="004B779F" w:rsidRDefault="009109F7">
      <w:pPr>
        <w:numPr>
          <w:ilvl w:val="0"/>
          <w:numId w:val="1"/>
        </w:numPr>
        <w:tabs>
          <w:tab w:val="clear" w:pos="720"/>
          <w:tab w:val="left" w:pos="2580"/>
        </w:tabs>
        <w:rPr>
          <w:rFonts w:ascii="LM Roman 12" w:hAnsi="LM Roman 12"/>
          <w:sz w:val="22"/>
          <w:szCs w:val="22"/>
          <w:lang w:val="en-US"/>
        </w:rPr>
      </w:pPr>
      <w:r w:rsidRPr="004B779F">
        <w:rPr>
          <w:rFonts w:ascii="LM Roman 12" w:hAnsi="LM Roman 12"/>
          <w:b/>
          <w:bCs/>
          <w:sz w:val="22"/>
          <w:szCs w:val="22"/>
          <w:lang w:val="en-US"/>
        </w:rPr>
        <w:lastRenderedPageBreak/>
        <w:t>Cosine Similarity</w:t>
      </w:r>
    </w:p>
    <w:p w14:paraId="3376C04D" w14:textId="77777777" w:rsidR="00EC5A7F" w:rsidRPr="004B779F" w:rsidRDefault="00EC5A7F">
      <w:pPr>
        <w:tabs>
          <w:tab w:val="left" w:pos="2580"/>
        </w:tabs>
        <w:rPr>
          <w:rFonts w:ascii="LM Roman 12" w:hAnsi="LM Roman 12"/>
          <w:sz w:val="22"/>
          <w:szCs w:val="22"/>
          <w:lang w:val="en-US"/>
        </w:rPr>
      </w:pPr>
    </w:p>
    <w:p w14:paraId="6DBC290E" w14:textId="1443B777"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The texts are vectori</w:t>
      </w:r>
      <w:r w:rsidR="004B779F">
        <w:rPr>
          <w:rFonts w:ascii="LM Roman 12" w:hAnsi="LM Roman 12"/>
          <w:sz w:val="22"/>
          <w:szCs w:val="22"/>
          <w:lang w:val="en-US"/>
        </w:rPr>
        <w:t>z</w:t>
      </w:r>
      <w:r w:rsidRPr="004B779F">
        <w:rPr>
          <w:rFonts w:ascii="LM Roman 12" w:hAnsi="LM Roman 12"/>
          <w:sz w:val="22"/>
          <w:szCs w:val="22"/>
          <w:lang w:val="en-US"/>
        </w:rPr>
        <w:t xml:space="preserve">ed by the </w:t>
      </w:r>
      <w:proofErr w:type="spellStart"/>
      <w:r w:rsidRPr="004B779F">
        <w:rPr>
          <w:rFonts w:ascii="LM Roman 12" w:hAnsi="LM Roman 12"/>
          <w:i/>
          <w:iCs/>
          <w:sz w:val="22"/>
          <w:szCs w:val="22"/>
          <w:lang w:val="en-US"/>
        </w:rPr>
        <w:t>Tfidf</w:t>
      </w:r>
      <w:proofErr w:type="spellEnd"/>
      <w:r w:rsidRPr="004B779F">
        <w:rPr>
          <w:rFonts w:ascii="LM Roman 12" w:hAnsi="LM Roman 12"/>
          <w:i/>
          <w:iCs/>
          <w:sz w:val="22"/>
          <w:szCs w:val="22"/>
          <w:lang w:val="en-US"/>
        </w:rPr>
        <w:t xml:space="preserve"> </w:t>
      </w:r>
      <w:r w:rsidRPr="004B779F">
        <w:rPr>
          <w:rFonts w:ascii="LM Roman 12" w:hAnsi="LM Roman 12"/>
          <w:sz w:val="22"/>
          <w:szCs w:val="22"/>
          <w:lang w:val="en-US"/>
        </w:rPr>
        <w:t xml:space="preserve">using </w:t>
      </w:r>
      <w:r w:rsidR="004B779F">
        <w:rPr>
          <w:rFonts w:ascii="LM Roman 12" w:hAnsi="LM Roman 12"/>
          <w:sz w:val="22"/>
          <w:szCs w:val="22"/>
          <w:lang w:val="en-US"/>
        </w:rPr>
        <w:t xml:space="preserve">the </w:t>
      </w:r>
      <w:r w:rsidRPr="004B779F">
        <w:rPr>
          <w:rFonts w:ascii="LM Roman 12" w:hAnsi="LM Roman 12"/>
          <w:i/>
          <w:iCs/>
          <w:sz w:val="22"/>
          <w:szCs w:val="22"/>
          <w:lang w:val="en-US"/>
        </w:rPr>
        <w:t>Loughran-McDonald dictionary</w:t>
      </w:r>
      <w:r w:rsidRPr="004B779F">
        <w:rPr>
          <w:rFonts w:ascii="LM Roman 12" w:hAnsi="LM Roman 12"/>
          <w:sz w:val="22"/>
          <w:szCs w:val="22"/>
          <w:lang w:val="en-US"/>
        </w:rPr>
        <w:t xml:space="preserve">, which is used in </w:t>
      </w:r>
      <w:r w:rsidR="004B779F">
        <w:rPr>
          <w:rFonts w:ascii="LM Roman 12" w:hAnsi="LM Roman 12"/>
          <w:sz w:val="22"/>
          <w:szCs w:val="22"/>
          <w:lang w:val="en-US"/>
        </w:rPr>
        <w:t xml:space="preserve">the </w:t>
      </w:r>
      <w:r w:rsidRPr="004B779F">
        <w:rPr>
          <w:rFonts w:ascii="LM Roman 12" w:hAnsi="LM Roman 12"/>
          <w:sz w:val="22"/>
          <w:szCs w:val="22"/>
          <w:lang w:val="en-US"/>
        </w:rPr>
        <w:t>preliminary analysis</w:t>
      </w:r>
      <w:r w:rsidRPr="004B779F">
        <w:rPr>
          <w:rFonts w:ascii="LM Roman 12" w:hAnsi="LM Roman 12"/>
          <w:sz w:val="22"/>
          <w:szCs w:val="22"/>
          <w:lang w:val="en-US"/>
        </w:rPr>
        <w:t xml:space="preserve"> and calculate</w:t>
      </w:r>
      <w:r w:rsidR="004B779F">
        <w:rPr>
          <w:rFonts w:ascii="LM Roman 12" w:hAnsi="LM Roman 12"/>
          <w:sz w:val="22"/>
          <w:szCs w:val="22"/>
          <w:lang w:val="en-US"/>
        </w:rPr>
        <w:t>s</w:t>
      </w:r>
      <w:r w:rsidRPr="004B779F">
        <w:rPr>
          <w:rFonts w:ascii="LM Roman 12" w:hAnsi="LM Roman 12"/>
          <w:sz w:val="22"/>
          <w:szCs w:val="22"/>
          <w:lang w:val="en-US"/>
        </w:rPr>
        <w:t xml:space="preserve"> the cosine similarity between two consecutive meetings. This value is the degree of change in the text </w:t>
      </w:r>
      <w:r w:rsidRPr="004B779F">
        <w:rPr>
          <w:rFonts w:ascii="LM Roman 12" w:hAnsi="LM Roman 12"/>
          <w:sz w:val="22"/>
          <w:szCs w:val="22"/>
          <w:lang w:val="en-US"/>
        </w:rPr>
        <w:t>direction (</w:t>
      </w:r>
      <w:r w:rsidR="00E35DA9" w:rsidRPr="004B779F">
        <w:rPr>
          <w:rFonts w:ascii="LM Roman 12" w:hAnsi="LM Roman 12"/>
          <w:sz w:val="22"/>
          <w:szCs w:val="22"/>
          <w:lang w:val="en-US"/>
        </w:rPr>
        <w:t>i.e.,</w:t>
      </w:r>
      <w:r w:rsidRPr="004B779F">
        <w:rPr>
          <w:rFonts w:ascii="LM Roman 12" w:hAnsi="LM Roman 12"/>
          <w:sz w:val="22"/>
          <w:szCs w:val="22"/>
          <w:lang w:val="en-US"/>
        </w:rPr>
        <w:t xml:space="preserve"> cosine of vectors), which may indicate possible policy changes. This is then combined with the economic indices used in the baseline model. </w:t>
      </w:r>
    </w:p>
    <w:p w14:paraId="667FEB2E" w14:textId="77777777" w:rsidR="00EC5A7F" w:rsidRPr="004B779F" w:rsidRDefault="00EC5A7F">
      <w:pPr>
        <w:tabs>
          <w:tab w:val="left" w:pos="2580"/>
        </w:tabs>
        <w:rPr>
          <w:rFonts w:ascii="LM Roman 12" w:hAnsi="LM Roman 12"/>
          <w:sz w:val="22"/>
          <w:szCs w:val="22"/>
          <w:lang w:val="en-US"/>
        </w:rPr>
      </w:pPr>
    </w:p>
    <w:p w14:paraId="546E2F88" w14:textId="77777777" w:rsidR="00EC5A7F" w:rsidRPr="004B779F" w:rsidRDefault="009109F7">
      <w:pPr>
        <w:numPr>
          <w:ilvl w:val="0"/>
          <w:numId w:val="1"/>
        </w:numPr>
        <w:tabs>
          <w:tab w:val="clear" w:pos="720"/>
          <w:tab w:val="left" w:pos="2580"/>
        </w:tabs>
        <w:rPr>
          <w:rFonts w:ascii="LM Roman 12" w:hAnsi="LM Roman 12"/>
          <w:sz w:val="22"/>
          <w:szCs w:val="22"/>
          <w:lang w:val="en-US"/>
        </w:rPr>
      </w:pPr>
      <w:proofErr w:type="spellStart"/>
      <w:r w:rsidRPr="004B779F">
        <w:rPr>
          <w:rFonts w:ascii="LM Roman 12" w:hAnsi="LM Roman 12"/>
          <w:b/>
          <w:bCs/>
          <w:sz w:val="22"/>
          <w:szCs w:val="22"/>
          <w:lang w:val="en-US"/>
        </w:rPr>
        <w:t>Tfidf</w:t>
      </w:r>
      <w:proofErr w:type="spellEnd"/>
    </w:p>
    <w:p w14:paraId="22225CDC" w14:textId="77777777" w:rsidR="00EC5A7F" w:rsidRPr="004B779F" w:rsidRDefault="00EC5A7F">
      <w:pPr>
        <w:tabs>
          <w:tab w:val="left" w:pos="2580"/>
        </w:tabs>
        <w:rPr>
          <w:rFonts w:ascii="LM Roman 12" w:hAnsi="LM Roman 12"/>
          <w:sz w:val="22"/>
          <w:szCs w:val="22"/>
          <w:lang w:val="en-US"/>
        </w:rPr>
      </w:pPr>
    </w:p>
    <w:p w14:paraId="1B511F58" w14:textId="78B468FF" w:rsidR="00EC5A7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Instead of using the cosine similarity, only use the </w:t>
      </w:r>
      <w:proofErr w:type="spellStart"/>
      <w:r w:rsidRPr="004B779F">
        <w:rPr>
          <w:rFonts w:ascii="LM Roman 12" w:hAnsi="LM Roman 12"/>
          <w:sz w:val="22"/>
          <w:szCs w:val="22"/>
          <w:lang w:val="en-US"/>
        </w:rPr>
        <w:t>Tfidf</w:t>
      </w:r>
      <w:proofErr w:type="spellEnd"/>
      <w:r w:rsidRPr="004B779F">
        <w:rPr>
          <w:rFonts w:ascii="LM Roman 12" w:hAnsi="LM Roman 12"/>
          <w:sz w:val="22"/>
          <w:szCs w:val="22"/>
          <w:lang w:val="en-US"/>
        </w:rPr>
        <w:t xml:space="preserve"> vector itself as input. This wou</w:t>
      </w:r>
      <w:r w:rsidRPr="004B779F">
        <w:rPr>
          <w:rFonts w:ascii="LM Roman 12" w:hAnsi="LM Roman 12"/>
          <w:sz w:val="22"/>
          <w:szCs w:val="22"/>
          <w:lang w:val="en-US"/>
        </w:rPr>
        <w:t xml:space="preserve">ld only work if the </w:t>
      </w:r>
      <w:proofErr w:type="spellStart"/>
      <w:r w:rsidRPr="004B779F">
        <w:rPr>
          <w:rFonts w:ascii="LM Roman 12" w:hAnsi="LM Roman 12"/>
          <w:sz w:val="22"/>
          <w:szCs w:val="22"/>
          <w:lang w:val="en-US"/>
        </w:rPr>
        <w:t>Tfidf</w:t>
      </w:r>
      <w:proofErr w:type="spellEnd"/>
      <w:r w:rsidRPr="004B779F">
        <w:rPr>
          <w:rFonts w:ascii="LM Roman 12" w:hAnsi="LM Roman 12"/>
          <w:sz w:val="22"/>
          <w:szCs w:val="22"/>
          <w:lang w:val="en-US"/>
        </w:rPr>
        <w:t xml:space="preserve"> vector directly holds meaningful information on the rate change. Using the tokenized text in the previous step, concatenate the </w:t>
      </w:r>
      <w:proofErr w:type="spellStart"/>
      <w:r w:rsidRPr="004B779F">
        <w:rPr>
          <w:rFonts w:ascii="LM Roman 12" w:hAnsi="LM Roman 12"/>
          <w:sz w:val="22"/>
          <w:szCs w:val="22"/>
          <w:lang w:val="en-US"/>
        </w:rPr>
        <w:t>Tfidf</w:t>
      </w:r>
      <w:proofErr w:type="spellEnd"/>
      <w:r w:rsidRPr="004B779F">
        <w:rPr>
          <w:rFonts w:ascii="LM Roman 12" w:hAnsi="LM Roman 12"/>
          <w:sz w:val="22"/>
          <w:szCs w:val="22"/>
          <w:lang w:val="en-US"/>
        </w:rPr>
        <w:t xml:space="preserve"> Vector with Non-textual inputs using the </w:t>
      </w:r>
      <w:proofErr w:type="spellStart"/>
      <w:r w:rsidRPr="004B779F">
        <w:rPr>
          <w:rFonts w:ascii="LM Roman 12" w:hAnsi="LM Roman 12"/>
          <w:sz w:val="22"/>
          <w:szCs w:val="22"/>
          <w:lang w:val="en-US"/>
        </w:rPr>
        <w:t>FunctionTransfomer</w:t>
      </w:r>
      <w:proofErr w:type="spellEnd"/>
      <w:r w:rsidRPr="004B779F">
        <w:rPr>
          <w:rFonts w:ascii="LM Roman 12" w:hAnsi="LM Roman 12"/>
          <w:sz w:val="22"/>
          <w:szCs w:val="22"/>
          <w:lang w:val="en-US"/>
        </w:rPr>
        <w:t>.</w:t>
      </w:r>
    </w:p>
    <w:p w14:paraId="3C2CE510" w14:textId="77777777" w:rsidR="004B779F" w:rsidRPr="004B779F" w:rsidRDefault="004B779F">
      <w:pPr>
        <w:tabs>
          <w:tab w:val="left" w:pos="2580"/>
        </w:tabs>
        <w:rPr>
          <w:rFonts w:ascii="LM Roman 12" w:hAnsi="LM Roman 12"/>
          <w:sz w:val="22"/>
          <w:szCs w:val="22"/>
          <w:lang w:val="en-US"/>
        </w:rPr>
      </w:pPr>
    </w:p>
    <w:p w14:paraId="4308125F" w14:textId="77777777" w:rsidR="00EC5A7F" w:rsidRPr="004B779F" w:rsidRDefault="009109F7">
      <w:pPr>
        <w:numPr>
          <w:ilvl w:val="0"/>
          <w:numId w:val="1"/>
        </w:numPr>
        <w:tabs>
          <w:tab w:val="clear" w:pos="720"/>
          <w:tab w:val="left" w:pos="2580"/>
        </w:tabs>
        <w:rPr>
          <w:rFonts w:ascii="LM Roman 12" w:hAnsi="LM Roman 12"/>
          <w:b/>
          <w:bCs/>
          <w:sz w:val="22"/>
          <w:szCs w:val="22"/>
          <w:lang w:val="en-US"/>
        </w:rPr>
      </w:pPr>
      <w:r w:rsidRPr="004B779F">
        <w:rPr>
          <w:rFonts w:ascii="LM Roman 12" w:hAnsi="LM Roman 12"/>
          <w:b/>
          <w:bCs/>
          <w:sz w:val="22"/>
          <w:szCs w:val="22"/>
          <w:lang w:val="en-US"/>
        </w:rPr>
        <w:t>Long Short-Term Memory (LSTM)</w:t>
      </w:r>
    </w:p>
    <w:p w14:paraId="27B59616" w14:textId="77777777" w:rsidR="00EC5A7F" w:rsidRPr="004B779F" w:rsidRDefault="00EC5A7F">
      <w:pPr>
        <w:tabs>
          <w:tab w:val="left" w:pos="2580"/>
        </w:tabs>
        <w:rPr>
          <w:rFonts w:ascii="LM Roman 12" w:hAnsi="LM Roman 12"/>
          <w:sz w:val="22"/>
          <w:szCs w:val="22"/>
          <w:lang w:val="en-US"/>
        </w:rPr>
      </w:pPr>
    </w:p>
    <w:p w14:paraId="7C4BA015" w14:textId="569AA3BB" w:rsidR="00EC5A7F" w:rsidRPr="004B779F" w:rsidRDefault="00E35DA9">
      <w:pPr>
        <w:tabs>
          <w:tab w:val="left" w:pos="2580"/>
        </w:tabs>
        <w:rPr>
          <w:rFonts w:ascii="LM Roman 12" w:hAnsi="LM Roman 12"/>
          <w:sz w:val="22"/>
          <w:szCs w:val="22"/>
          <w:lang w:val="en-US"/>
        </w:rPr>
      </w:pPr>
      <w:r w:rsidRPr="004B779F">
        <w:rPr>
          <w:rFonts w:ascii="LM Roman 12" w:hAnsi="LM Roman 12"/>
          <w:sz w:val="22"/>
          <w:szCs w:val="22"/>
          <w:lang w:val="en-US"/>
        </w:rPr>
        <w:t>LSTM is</w:t>
      </w:r>
      <w:r w:rsidR="009109F7" w:rsidRPr="004B779F">
        <w:rPr>
          <w:rFonts w:ascii="LM Roman 12" w:hAnsi="LM Roman 12"/>
          <w:sz w:val="22"/>
          <w:szCs w:val="22"/>
          <w:lang w:val="en-US"/>
        </w:rPr>
        <w:t xml:space="preserve"> a popular Recurrent Neural Network architecture that can hold long-term memory and short-term memory for sequence learning. Although there are </w:t>
      </w:r>
      <w:r w:rsidR="004B779F">
        <w:rPr>
          <w:rFonts w:ascii="LM Roman 12" w:hAnsi="LM Roman 12"/>
          <w:sz w:val="22"/>
          <w:szCs w:val="22"/>
          <w:lang w:val="en-US"/>
        </w:rPr>
        <w:t>a few</w:t>
      </w:r>
      <w:r w:rsidR="009109F7" w:rsidRPr="004B779F">
        <w:rPr>
          <w:rFonts w:ascii="LM Roman 12" w:hAnsi="LM Roman 12"/>
          <w:sz w:val="22"/>
          <w:szCs w:val="22"/>
          <w:lang w:val="en-US"/>
        </w:rPr>
        <w:t xml:space="preserve"> improved versions such as bidirectional LSTM, the one used here is a simple plain model. </w:t>
      </w:r>
    </w:p>
    <w:p w14:paraId="7C493A84" w14:textId="77777777" w:rsidR="00EC5A7F" w:rsidRPr="004B779F" w:rsidRDefault="00EC5A7F">
      <w:pPr>
        <w:tabs>
          <w:tab w:val="left" w:pos="2580"/>
        </w:tabs>
        <w:rPr>
          <w:rFonts w:ascii="LM Roman 12" w:hAnsi="LM Roman 12"/>
          <w:sz w:val="22"/>
          <w:szCs w:val="22"/>
          <w:lang w:val="en-US"/>
        </w:rPr>
      </w:pPr>
    </w:p>
    <w:p w14:paraId="2056C195" w14:textId="550BCCD8"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The </w:t>
      </w:r>
      <w:r w:rsidRPr="004B779F">
        <w:rPr>
          <w:rFonts w:ascii="LM Roman 12" w:hAnsi="LM Roman 12"/>
          <w:sz w:val="22"/>
          <w:szCs w:val="22"/>
          <w:lang w:val="en-US"/>
        </w:rPr>
        <w:t xml:space="preserve">output from the deep neural network is combined with economic indices after dropout and dense layer. Then, separate the input </w:t>
      </w:r>
      <w:r w:rsidR="004B779F">
        <w:rPr>
          <w:rFonts w:ascii="LM Roman 12" w:hAnsi="LM Roman 12"/>
          <w:sz w:val="22"/>
          <w:szCs w:val="22"/>
          <w:lang w:val="en-US"/>
        </w:rPr>
        <w:t>in</w:t>
      </w:r>
      <w:r w:rsidRPr="004B779F">
        <w:rPr>
          <w:rFonts w:ascii="LM Roman 12" w:hAnsi="LM Roman 12"/>
          <w:sz w:val="22"/>
          <w:szCs w:val="22"/>
          <w:lang w:val="en-US"/>
        </w:rPr>
        <w:t xml:space="preserve">to textual data and numeric data. The data loader is customized to yield the two types </w:t>
      </w:r>
      <w:r w:rsidR="004B779F">
        <w:rPr>
          <w:rFonts w:ascii="LM Roman 12" w:hAnsi="LM Roman 12"/>
          <w:sz w:val="22"/>
          <w:szCs w:val="22"/>
          <w:lang w:val="en-US"/>
        </w:rPr>
        <w:t xml:space="preserve">of </w:t>
      </w:r>
      <w:r w:rsidRPr="004B779F">
        <w:rPr>
          <w:rFonts w:ascii="LM Roman 12" w:hAnsi="LM Roman 12"/>
          <w:sz w:val="22"/>
          <w:szCs w:val="22"/>
          <w:lang w:val="en-US"/>
        </w:rPr>
        <w:t>inputs. T</w:t>
      </w:r>
      <w:r w:rsidR="004B779F">
        <w:rPr>
          <w:rFonts w:ascii="LM Roman 12" w:hAnsi="LM Roman 12"/>
          <w:sz w:val="22"/>
          <w:szCs w:val="22"/>
          <w:lang w:val="en-US"/>
        </w:rPr>
        <w:t>he t</w:t>
      </w:r>
      <w:r w:rsidRPr="004B779F">
        <w:rPr>
          <w:rFonts w:ascii="LM Roman 12" w:hAnsi="LM Roman 12"/>
          <w:sz w:val="22"/>
          <w:szCs w:val="22"/>
          <w:lang w:val="en-US"/>
        </w:rPr>
        <w:t xml:space="preserve">raining process is the same as </w:t>
      </w:r>
      <w:r w:rsidR="004B779F">
        <w:rPr>
          <w:rFonts w:ascii="LM Roman 12" w:hAnsi="LM Roman 12"/>
          <w:sz w:val="22"/>
          <w:szCs w:val="22"/>
          <w:lang w:val="en-US"/>
        </w:rPr>
        <w:t xml:space="preserve">the </w:t>
      </w:r>
      <w:r w:rsidRPr="004B779F">
        <w:rPr>
          <w:rFonts w:ascii="LM Roman 12" w:hAnsi="LM Roman 12"/>
          <w:sz w:val="22"/>
          <w:szCs w:val="22"/>
          <w:lang w:val="en-US"/>
        </w:rPr>
        <w:t>usu</w:t>
      </w:r>
      <w:r w:rsidRPr="004B779F">
        <w:rPr>
          <w:rFonts w:ascii="LM Roman 12" w:hAnsi="LM Roman 12"/>
          <w:sz w:val="22"/>
          <w:szCs w:val="22"/>
          <w:lang w:val="en-US"/>
        </w:rPr>
        <w:t>al case of processing text by LSTM.</w:t>
      </w:r>
    </w:p>
    <w:p w14:paraId="3B4D2CB3" w14:textId="77777777" w:rsidR="00EC5A7F" w:rsidRPr="004B779F" w:rsidRDefault="00EC5A7F">
      <w:pPr>
        <w:tabs>
          <w:tab w:val="left" w:pos="2580"/>
        </w:tabs>
        <w:rPr>
          <w:rFonts w:ascii="LM Roman 12" w:hAnsi="LM Roman 12"/>
          <w:sz w:val="22"/>
          <w:szCs w:val="22"/>
          <w:lang w:val="en-US"/>
        </w:rPr>
      </w:pPr>
    </w:p>
    <w:p w14:paraId="1AB89204" w14:textId="77777777" w:rsidR="00EC5A7F" w:rsidRPr="004B779F" w:rsidRDefault="009109F7">
      <w:pPr>
        <w:numPr>
          <w:ilvl w:val="0"/>
          <w:numId w:val="1"/>
        </w:numPr>
        <w:tabs>
          <w:tab w:val="clear" w:pos="720"/>
          <w:tab w:val="left" w:pos="2580"/>
        </w:tabs>
        <w:rPr>
          <w:rFonts w:ascii="LM Roman 12" w:hAnsi="LM Roman 12"/>
          <w:sz w:val="22"/>
          <w:szCs w:val="22"/>
          <w:lang w:val="en-US"/>
        </w:rPr>
      </w:pPr>
      <w:proofErr w:type="spellStart"/>
      <w:r w:rsidRPr="004B779F">
        <w:rPr>
          <w:rFonts w:ascii="LM Roman 12" w:hAnsi="LM Roman 12"/>
          <w:b/>
          <w:bCs/>
          <w:sz w:val="22"/>
          <w:szCs w:val="22"/>
          <w:lang w:val="en-US"/>
        </w:rPr>
        <w:t>LSTM+GloVe</w:t>
      </w:r>
      <w:proofErr w:type="spellEnd"/>
      <w:r w:rsidRPr="004B779F">
        <w:rPr>
          <w:rFonts w:ascii="LM Roman 12" w:hAnsi="LM Roman 12"/>
          <w:b/>
          <w:bCs/>
          <w:sz w:val="22"/>
          <w:szCs w:val="22"/>
          <w:lang w:val="en-US"/>
        </w:rPr>
        <w:t xml:space="preserve"> (Global Vectors for Word Representation) </w:t>
      </w:r>
    </w:p>
    <w:p w14:paraId="35C665C4" w14:textId="77777777" w:rsidR="00EC5A7F" w:rsidRPr="004B779F" w:rsidRDefault="00EC5A7F">
      <w:pPr>
        <w:tabs>
          <w:tab w:val="left" w:pos="2580"/>
        </w:tabs>
        <w:rPr>
          <w:rFonts w:ascii="LM Roman 12" w:hAnsi="LM Roman 12"/>
          <w:sz w:val="22"/>
          <w:szCs w:val="22"/>
          <w:lang w:val="en-US"/>
        </w:rPr>
      </w:pPr>
    </w:p>
    <w:p w14:paraId="173AE087" w14:textId="6369ED34"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The previous LSTM model creates </w:t>
      </w:r>
      <w:r w:rsidR="004B779F">
        <w:rPr>
          <w:rFonts w:ascii="LM Roman 12" w:hAnsi="LM Roman 12"/>
          <w:sz w:val="22"/>
          <w:szCs w:val="22"/>
          <w:lang w:val="en-US"/>
        </w:rPr>
        <w:t xml:space="preserve">its </w:t>
      </w:r>
      <w:r w:rsidRPr="004B779F">
        <w:rPr>
          <w:rFonts w:ascii="LM Roman 12" w:hAnsi="LM Roman 12"/>
          <w:sz w:val="22"/>
          <w:szCs w:val="22"/>
          <w:lang w:val="en-US"/>
        </w:rPr>
        <w:t xml:space="preserve">word embedding but there’s also pre-trained embedding. Here we plan to use </w:t>
      </w:r>
      <w:proofErr w:type="spellStart"/>
      <w:r w:rsidRPr="004B779F">
        <w:rPr>
          <w:rFonts w:ascii="LM Roman 12" w:hAnsi="LM Roman 12"/>
          <w:sz w:val="22"/>
          <w:szCs w:val="22"/>
          <w:lang w:val="en-US"/>
        </w:rPr>
        <w:t>GloVe</w:t>
      </w:r>
      <w:proofErr w:type="spellEnd"/>
      <w:r w:rsidRPr="004B779F">
        <w:rPr>
          <w:rFonts w:ascii="LM Roman 12" w:hAnsi="LM Roman 12"/>
          <w:sz w:val="22"/>
          <w:szCs w:val="22"/>
          <w:lang w:val="en-US"/>
        </w:rPr>
        <w:t xml:space="preserve"> which was trained by Wikipedia and </w:t>
      </w:r>
      <w:proofErr w:type="spellStart"/>
      <w:r w:rsidRPr="004B779F">
        <w:rPr>
          <w:rFonts w:ascii="LM Roman 12" w:hAnsi="LM Roman 12"/>
          <w:sz w:val="22"/>
          <w:szCs w:val="22"/>
          <w:lang w:val="en-US"/>
        </w:rPr>
        <w:t>Gigaword</w:t>
      </w:r>
      <w:proofErr w:type="spellEnd"/>
      <w:r w:rsidRPr="004B779F">
        <w:rPr>
          <w:rFonts w:ascii="LM Roman 12" w:hAnsi="LM Roman 12"/>
          <w:sz w:val="22"/>
          <w:szCs w:val="22"/>
          <w:lang w:val="en-US"/>
        </w:rPr>
        <w:t xml:space="preserve"> (6B </w:t>
      </w:r>
      <w:r w:rsidRPr="004B779F">
        <w:rPr>
          <w:rFonts w:ascii="LM Roman 12" w:hAnsi="LM Roman 12"/>
          <w:sz w:val="22"/>
          <w:szCs w:val="22"/>
          <w:lang w:val="en-US"/>
        </w:rPr>
        <w:t>tokens). The idea is that the pre-trained word representation would boost the performance of the randomly initialized model.</w:t>
      </w:r>
    </w:p>
    <w:p w14:paraId="48C46A18" w14:textId="77777777" w:rsidR="00EC5A7F" w:rsidRPr="004B779F" w:rsidRDefault="00EC5A7F">
      <w:pPr>
        <w:tabs>
          <w:tab w:val="left" w:pos="2580"/>
        </w:tabs>
        <w:rPr>
          <w:rFonts w:ascii="LM Roman 12" w:hAnsi="LM Roman 12"/>
          <w:sz w:val="22"/>
          <w:szCs w:val="22"/>
          <w:lang w:val="en-US"/>
        </w:rPr>
      </w:pPr>
    </w:p>
    <w:p w14:paraId="3226E666" w14:textId="77777777"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The training steps are the same as the previous LSTM model.</w:t>
      </w:r>
    </w:p>
    <w:p w14:paraId="19619C11" w14:textId="77777777" w:rsidR="00EC5A7F" w:rsidRPr="004B779F" w:rsidRDefault="00EC5A7F">
      <w:pPr>
        <w:tabs>
          <w:tab w:val="left" w:pos="2580"/>
        </w:tabs>
        <w:rPr>
          <w:rFonts w:ascii="LM Roman 12" w:hAnsi="LM Roman 12"/>
          <w:sz w:val="22"/>
          <w:szCs w:val="22"/>
          <w:lang w:val="en-US"/>
        </w:rPr>
      </w:pPr>
    </w:p>
    <w:p w14:paraId="50ACF6D1" w14:textId="77777777" w:rsidR="00EC5A7F" w:rsidRPr="004B779F" w:rsidRDefault="009109F7">
      <w:pPr>
        <w:numPr>
          <w:ilvl w:val="0"/>
          <w:numId w:val="1"/>
        </w:numPr>
        <w:tabs>
          <w:tab w:val="clear" w:pos="720"/>
          <w:tab w:val="left" w:pos="2580"/>
        </w:tabs>
        <w:rPr>
          <w:rFonts w:ascii="LM Roman 12" w:hAnsi="LM Roman 12"/>
          <w:b/>
          <w:bCs/>
          <w:sz w:val="22"/>
          <w:szCs w:val="22"/>
          <w:lang w:val="en-US"/>
        </w:rPr>
      </w:pPr>
      <w:r w:rsidRPr="004B779F">
        <w:rPr>
          <w:rFonts w:ascii="LM Roman 12" w:hAnsi="LM Roman 12"/>
          <w:b/>
          <w:bCs/>
          <w:sz w:val="22"/>
          <w:szCs w:val="22"/>
          <w:lang w:val="en-US"/>
        </w:rPr>
        <w:t>Bidirectional Encoder Representations from Transformers (BERT)</w:t>
      </w:r>
    </w:p>
    <w:p w14:paraId="16858413" w14:textId="77777777" w:rsidR="00EC5A7F" w:rsidRPr="004B779F" w:rsidRDefault="00EC5A7F">
      <w:pPr>
        <w:tabs>
          <w:tab w:val="left" w:pos="2580"/>
        </w:tabs>
        <w:rPr>
          <w:rFonts w:ascii="LM Roman 12" w:hAnsi="LM Roman 12"/>
          <w:sz w:val="22"/>
          <w:szCs w:val="22"/>
          <w:lang w:val="en-US"/>
        </w:rPr>
      </w:pPr>
    </w:p>
    <w:p w14:paraId="1B287FB5" w14:textId="136C9EC2"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BERT is a transformer</w:t>
      </w:r>
      <w:r w:rsidR="004B779F">
        <w:rPr>
          <w:rFonts w:ascii="LM Roman 12" w:hAnsi="LM Roman 12"/>
          <w:sz w:val="22"/>
          <w:szCs w:val="22"/>
          <w:lang w:val="en-US"/>
        </w:rPr>
        <w:t>-</w:t>
      </w:r>
      <w:r w:rsidRPr="004B779F">
        <w:rPr>
          <w:rFonts w:ascii="LM Roman 12" w:hAnsi="LM Roman 12"/>
          <w:sz w:val="22"/>
          <w:szCs w:val="22"/>
          <w:lang w:val="en-US"/>
        </w:rPr>
        <w:t xml:space="preserve">based language model as opposed to RNN. Apart from the model and BERT’s </w:t>
      </w:r>
      <w:r w:rsidRPr="004B779F">
        <w:rPr>
          <w:rFonts w:ascii="LM Roman 12" w:hAnsi="LM Roman 12"/>
          <w:sz w:val="22"/>
          <w:szCs w:val="22"/>
          <w:lang w:val="en-US"/>
        </w:rPr>
        <w:t>tokeni</w:t>
      </w:r>
      <w:r w:rsidR="004B779F">
        <w:rPr>
          <w:rFonts w:ascii="LM Roman 12" w:hAnsi="LM Roman 12"/>
          <w:sz w:val="22"/>
          <w:szCs w:val="22"/>
          <w:lang w:val="en-US"/>
        </w:rPr>
        <w:t>z</w:t>
      </w:r>
      <w:r w:rsidRPr="004B779F">
        <w:rPr>
          <w:rFonts w:ascii="LM Roman 12" w:hAnsi="LM Roman 12"/>
          <w:sz w:val="22"/>
          <w:szCs w:val="22"/>
          <w:lang w:val="en-US"/>
        </w:rPr>
        <w:t xml:space="preserve">ation, the rest of </w:t>
      </w:r>
      <w:r w:rsidR="004B779F">
        <w:rPr>
          <w:rFonts w:ascii="LM Roman 12" w:hAnsi="LM Roman 12"/>
          <w:sz w:val="22"/>
          <w:szCs w:val="22"/>
          <w:lang w:val="en-US"/>
        </w:rPr>
        <w:t xml:space="preserve">the </w:t>
      </w:r>
      <w:r w:rsidRPr="004B779F">
        <w:rPr>
          <w:rFonts w:ascii="LM Roman 12" w:hAnsi="LM Roman 12"/>
          <w:sz w:val="22"/>
          <w:szCs w:val="22"/>
          <w:lang w:val="en-US"/>
        </w:rPr>
        <w:t>architecture stays the same as the LSTM based model above. Usually</w:t>
      </w:r>
      <w:r w:rsidR="004B779F">
        <w:rPr>
          <w:rFonts w:ascii="LM Roman 12" w:hAnsi="LM Roman 12"/>
          <w:sz w:val="22"/>
          <w:szCs w:val="22"/>
          <w:lang w:val="en-US"/>
        </w:rPr>
        <w:t>,</w:t>
      </w:r>
      <w:r w:rsidRPr="004B779F">
        <w:rPr>
          <w:rFonts w:ascii="LM Roman 12" w:hAnsi="LM Roman 12"/>
          <w:sz w:val="22"/>
          <w:szCs w:val="22"/>
          <w:lang w:val="en-US"/>
        </w:rPr>
        <w:t xml:space="preserve"> i</w:t>
      </w:r>
      <w:r w:rsidRPr="004B779F">
        <w:rPr>
          <w:rFonts w:ascii="LM Roman 12" w:hAnsi="LM Roman 12"/>
          <w:sz w:val="22"/>
          <w:szCs w:val="22"/>
          <w:lang w:val="en-US"/>
        </w:rPr>
        <w:t xml:space="preserve">t would be sufficient to use </w:t>
      </w:r>
      <w:proofErr w:type="spellStart"/>
      <w:proofErr w:type="gramStart"/>
      <w:r w:rsidRPr="004B779F">
        <w:rPr>
          <w:rFonts w:ascii="LM Roman 12" w:hAnsi="LM Roman 12"/>
          <w:i/>
          <w:iCs/>
          <w:sz w:val="22"/>
          <w:szCs w:val="22"/>
          <w:lang w:val="en-US"/>
        </w:rPr>
        <w:t>transformers.BertForSequenceClassification</w:t>
      </w:r>
      <w:proofErr w:type="spellEnd"/>
      <w:proofErr w:type="gramEnd"/>
      <w:r w:rsidRPr="004B779F">
        <w:rPr>
          <w:rFonts w:ascii="LM Roman 12" w:hAnsi="LM Roman 12"/>
          <w:sz w:val="22"/>
          <w:szCs w:val="22"/>
          <w:lang w:val="en-US"/>
        </w:rPr>
        <w:t xml:space="preserve"> for the model but here needs to create own definition to concatenate text with non-text inputs. </w:t>
      </w:r>
    </w:p>
    <w:p w14:paraId="7BB7FC12" w14:textId="77777777" w:rsidR="00EC5A7F" w:rsidRPr="004B779F" w:rsidRDefault="00EC5A7F">
      <w:pPr>
        <w:tabs>
          <w:tab w:val="left" w:pos="2580"/>
        </w:tabs>
        <w:rPr>
          <w:rFonts w:ascii="LM Roman 12" w:hAnsi="LM Roman 12"/>
          <w:sz w:val="22"/>
          <w:szCs w:val="22"/>
          <w:lang w:val="en-US"/>
        </w:rPr>
      </w:pPr>
    </w:p>
    <w:p w14:paraId="5C4E3D04" w14:textId="77777777" w:rsidR="00EC5A7F" w:rsidRPr="004B779F" w:rsidRDefault="009109F7">
      <w:pPr>
        <w:numPr>
          <w:ilvl w:val="0"/>
          <w:numId w:val="1"/>
        </w:numPr>
        <w:tabs>
          <w:tab w:val="clear" w:pos="720"/>
          <w:tab w:val="left" w:pos="2580"/>
        </w:tabs>
        <w:rPr>
          <w:rFonts w:ascii="LM Roman 12" w:hAnsi="LM Roman 12"/>
          <w:sz w:val="22"/>
          <w:szCs w:val="22"/>
          <w:lang w:val="en-US"/>
        </w:rPr>
      </w:pPr>
      <w:r w:rsidRPr="004B779F">
        <w:rPr>
          <w:rFonts w:ascii="LM Roman 12" w:hAnsi="LM Roman 12"/>
          <w:b/>
          <w:bCs/>
          <w:sz w:val="22"/>
          <w:szCs w:val="22"/>
          <w:lang w:val="en-US"/>
        </w:rPr>
        <w:t>BERT + Pre-Sentiment Analysis</w:t>
      </w:r>
    </w:p>
    <w:p w14:paraId="4087B3AC" w14:textId="77777777" w:rsidR="00EC5A7F" w:rsidRPr="004B779F" w:rsidRDefault="00EC5A7F">
      <w:pPr>
        <w:tabs>
          <w:tab w:val="left" w:pos="2580"/>
        </w:tabs>
        <w:rPr>
          <w:rFonts w:ascii="LM Roman 12" w:hAnsi="LM Roman 12"/>
          <w:sz w:val="22"/>
          <w:szCs w:val="22"/>
          <w:lang w:val="en-US"/>
        </w:rPr>
      </w:pPr>
    </w:p>
    <w:p w14:paraId="0B7E6885" w14:textId="3D9D9D9F" w:rsidR="00EC5A7F" w:rsidRPr="004B779F" w:rsidRDefault="009109F7">
      <w:pPr>
        <w:tabs>
          <w:tab w:val="left" w:pos="2580"/>
        </w:tabs>
        <w:rPr>
          <w:rFonts w:ascii="LM Roman 12" w:hAnsi="LM Roman 12"/>
          <w:sz w:val="22"/>
          <w:szCs w:val="22"/>
          <w:lang w:val="en-US"/>
        </w:rPr>
      </w:pPr>
      <w:r w:rsidRPr="004B779F">
        <w:rPr>
          <w:rFonts w:ascii="LM Roman 12" w:hAnsi="LM Roman 12"/>
          <w:sz w:val="22"/>
          <w:szCs w:val="22"/>
          <w:lang w:val="en-US"/>
        </w:rPr>
        <w:t xml:space="preserve">Finally, we pretend to take another approach — instead </w:t>
      </w:r>
      <w:r w:rsidRPr="004B779F">
        <w:rPr>
          <w:rFonts w:ascii="LM Roman 12" w:hAnsi="LM Roman 12"/>
          <w:sz w:val="22"/>
          <w:szCs w:val="22"/>
          <w:lang w:val="en-US"/>
        </w:rPr>
        <w:t>of training the model directly on Central Banks Committees text, first</w:t>
      </w:r>
      <w:r w:rsidR="004B779F">
        <w:rPr>
          <w:rFonts w:ascii="LM Roman 12" w:hAnsi="LM Roman 12"/>
          <w:sz w:val="22"/>
          <w:szCs w:val="22"/>
          <w:lang w:val="en-US"/>
        </w:rPr>
        <w:t>,</w:t>
      </w:r>
      <w:r w:rsidRPr="004B779F">
        <w:rPr>
          <w:rFonts w:ascii="LM Roman 12" w:hAnsi="LM Roman 12"/>
          <w:sz w:val="22"/>
          <w:szCs w:val="22"/>
          <w:lang w:val="en-US"/>
        </w:rPr>
        <w:t xml:space="preserve"> we train the model on other financial texts for sentiment analysis task. Then used the trained BERT model to analyze the sentiment of each sentence in Central Banks </w:t>
      </w:r>
      <w:r w:rsidRPr="004B779F">
        <w:rPr>
          <w:rFonts w:ascii="LM Roman 12" w:hAnsi="LM Roman 12"/>
          <w:sz w:val="22"/>
          <w:szCs w:val="22"/>
          <w:lang w:val="en-US"/>
        </w:rPr>
        <w:lastRenderedPageBreak/>
        <w:t xml:space="preserve">Committees text and </w:t>
      </w:r>
      <w:r w:rsidRPr="004B779F">
        <w:rPr>
          <w:rFonts w:ascii="LM Roman 12" w:hAnsi="LM Roman 12"/>
          <w:sz w:val="22"/>
          <w:szCs w:val="22"/>
          <w:lang w:val="en-US"/>
        </w:rPr>
        <w:t xml:space="preserve">calculate sentiment scores, which were then aggregated for each document and used as inputs to another ML model to predict the Central Banks Committee's decision. </w:t>
      </w:r>
    </w:p>
    <w:sectPr w:rsidR="00EC5A7F" w:rsidRPr="004B779F">
      <w:head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6289A" w14:textId="77777777" w:rsidR="009109F7" w:rsidRDefault="009109F7">
      <w:r>
        <w:separator/>
      </w:r>
    </w:p>
  </w:endnote>
  <w:endnote w:type="continuationSeparator" w:id="0">
    <w:p w14:paraId="2CF5148A" w14:textId="77777777" w:rsidR="009109F7" w:rsidRDefault="00910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M Roman 12">
    <w:panose1 w:val="00000500000000000000"/>
    <w:charset w:val="00"/>
    <w:family w:val="modern"/>
    <w:notTrueType/>
    <w:pitch w:val="variable"/>
    <w:sig w:usb0="20000007" w:usb1="00000000" w:usb2="00000000" w:usb3="00000000" w:csb0="00000193" w:csb1="00000000"/>
  </w:font>
  <w:font w:name="LM Roman 17">
    <w:panose1 w:val="00000500000000000000"/>
    <w:charset w:val="00"/>
    <w:family w:val="modern"/>
    <w:notTrueType/>
    <w:pitch w:val="variable"/>
    <w:sig w:usb0="20000007" w:usb1="00000000" w:usb2="00000000" w:usb3="00000000" w:csb0="00000193" w:csb1="00000000"/>
  </w:font>
  <w:font w:name="Tinos for Powerline">
    <w:panose1 w:val="02020603050405020304"/>
    <w:charset w:val="00"/>
    <w:family w:val="roman"/>
    <w:pitch w:val="variable"/>
    <w:sig w:usb0="E0000AFF" w:usb1="5000000B" w:usb2="0000000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9DBDB" w14:textId="77777777" w:rsidR="009109F7" w:rsidRDefault="009109F7">
      <w:pPr>
        <w:rPr>
          <w:sz w:val="12"/>
        </w:rPr>
      </w:pPr>
      <w:r>
        <w:separator/>
      </w:r>
    </w:p>
  </w:footnote>
  <w:footnote w:type="continuationSeparator" w:id="0">
    <w:p w14:paraId="485865EE" w14:textId="77777777" w:rsidR="009109F7" w:rsidRDefault="009109F7">
      <w:pPr>
        <w:rPr>
          <w:sz w:val="12"/>
        </w:rPr>
      </w:pPr>
      <w:r>
        <w:continuationSeparator/>
      </w:r>
    </w:p>
  </w:footnote>
  <w:footnote w:id="1">
    <w:p w14:paraId="37F3A550" w14:textId="2C1DBD99" w:rsidR="00EC5A7F" w:rsidRPr="004B779F" w:rsidRDefault="009109F7">
      <w:pPr>
        <w:pStyle w:val="Textonotapie"/>
        <w:rPr>
          <w:lang w:val="en-US"/>
        </w:rPr>
      </w:pPr>
      <w:r w:rsidRPr="00E35DA9">
        <w:rPr>
          <w:rStyle w:val="Caracteresdenotaalpie"/>
        </w:rPr>
        <w:footnoteRef/>
      </w:r>
      <w:r w:rsidRPr="00E35DA9">
        <w:rPr>
          <w:lang w:val="en-US"/>
        </w:rPr>
        <w:tab/>
      </w:r>
      <w:r w:rsidRPr="00E35DA9">
        <w:rPr>
          <w:rFonts w:ascii="LM Roman 17" w:hAnsi="LM Roman 17"/>
          <w:lang w:val="en-US"/>
        </w:rPr>
        <w:t xml:space="preserve">There are two common measures of inflation in the US today: </w:t>
      </w:r>
      <w:r w:rsidR="00E35DA9" w:rsidRPr="00E35DA9">
        <w:rPr>
          <w:rFonts w:ascii="LM Roman 17" w:hAnsi="LM Roman 17"/>
          <w:lang w:val="en-US"/>
        </w:rPr>
        <w:t>The</w:t>
      </w:r>
      <w:r w:rsidRPr="00E35DA9">
        <w:rPr>
          <w:rFonts w:ascii="LM Roman 17" w:hAnsi="LM Roman 17"/>
          <w:lang w:val="en-US"/>
        </w:rPr>
        <w:t xml:space="preserve"> Consumer Price Index (CPI) released by the Bureau of Labor Statistics and the Personal Consumption Expenditures price index (PCE) is</w:t>
      </w:r>
      <w:r w:rsidRPr="00E35DA9">
        <w:rPr>
          <w:rFonts w:ascii="LM Roman 17" w:hAnsi="LM Roman 17"/>
          <w:lang w:val="en-US"/>
        </w:rPr>
        <w:t>sued by the Bureau of Economic Analysis. The CPI probably gets more press, in that it is used to adjust social security payments and is also the reference rate for some financial contracts, such as Treasury Inflation Protected Securities (TIPS) and inflati</w:t>
      </w:r>
      <w:r w:rsidRPr="00E35DA9">
        <w:rPr>
          <w:rFonts w:ascii="LM Roman 17" w:hAnsi="LM Roman 17"/>
          <w:lang w:val="en-US"/>
        </w:rPr>
        <w:t>on swaps. The Central Banks</w:t>
      </w:r>
      <w:r w:rsidRPr="00E35DA9">
        <w:rPr>
          <w:rFonts w:ascii="LM Roman 17" w:hAnsi="LM Roman 17"/>
          <w:lang w:val="en-US"/>
        </w:rPr>
        <w:t xml:space="preserve"> however, states its goal for inflation in terms of the PCE.</w:t>
      </w:r>
    </w:p>
  </w:footnote>
  <w:footnote w:id="2">
    <w:p w14:paraId="1919C5CE" w14:textId="77777777" w:rsidR="00EC5A7F" w:rsidRPr="00E35DA9" w:rsidRDefault="009109F7" w:rsidP="00E35DA9">
      <w:pPr>
        <w:pStyle w:val="Textonotapie"/>
        <w:spacing w:after="60"/>
        <w:ind w:left="340" w:hanging="340"/>
        <w:rPr>
          <w:rFonts w:ascii="LM Roman 17" w:hAnsi="LM Roman 17"/>
          <w:lang w:val="en-US"/>
        </w:rPr>
      </w:pPr>
      <w:r>
        <w:rPr>
          <w:rStyle w:val="Caracteresdenotaalpie"/>
        </w:rPr>
        <w:footnoteRef/>
      </w:r>
      <w:r>
        <w:rPr>
          <w:lang w:val="en-US"/>
        </w:rPr>
        <w:tab/>
      </w:r>
      <w:r w:rsidRPr="00E35DA9">
        <w:rPr>
          <w:rFonts w:ascii="LM Roman 17" w:hAnsi="LM Roman 17"/>
          <w:lang w:val="en-US"/>
        </w:rPr>
        <w:t>All the data above are publicly available and free for personal use but you should always check the license terms in the original source in accordance to</w:t>
      </w:r>
      <w:r w:rsidRPr="00E35DA9">
        <w:rPr>
          <w:rFonts w:ascii="LM Roman 17" w:hAnsi="LM Roman 17"/>
          <w:lang w:val="en-US"/>
        </w:rPr>
        <w:t xml:space="preserve"> your objective.</w:t>
      </w:r>
    </w:p>
  </w:footnote>
  <w:footnote w:id="3">
    <w:p w14:paraId="0CC63E37" w14:textId="77777777" w:rsidR="00EC5A7F" w:rsidRPr="00E35DA9" w:rsidRDefault="009109F7" w:rsidP="00E35DA9">
      <w:pPr>
        <w:pStyle w:val="Textonotapie"/>
        <w:spacing w:after="60"/>
        <w:ind w:left="340" w:hanging="340"/>
        <w:rPr>
          <w:rFonts w:ascii="LM Roman 17" w:hAnsi="LM Roman 17"/>
          <w:lang/>
        </w:rPr>
      </w:pPr>
      <w:r w:rsidRPr="00E35DA9">
        <w:rPr>
          <w:rStyle w:val="Caracteresdenotaalpie"/>
          <w:rFonts w:ascii="LM Roman 17" w:hAnsi="LM Roman 17"/>
        </w:rPr>
        <w:footnoteRef/>
      </w:r>
      <w:r w:rsidRPr="00E35DA9">
        <w:rPr>
          <w:rFonts w:ascii="LM Roman 17" w:hAnsi="LM Roman 17"/>
          <w:lang/>
        </w:rPr>
        <w:tab/>
      </w:r>
      <w:r w:rsidRPr="00E35DA9">
        <w:rPr>
          <w:rFonts w:ascii="LM Roman 17" w:hAnsi="LM Roman 17"/>
          <w:lang/>
        </w:rPr>
        <w:t>Zero-bound is an expansionary monetary policy tool where a central bank lowers short-term interest rates to zero, if needed, to stimulate the economy. A central bank that is forced to enact this policy must also pursue other, often uncon</w:t>
      </w:r>
      <w:r w:rsidRPr="00E35DA9">
        <w:rPr>
          <w:rFonts w:ascii="LM Roman 17" w:hAnsi="LM Roman 17"/>
          <w:lang/>
        </w:rPr>
        <w:t>ventional, methods of stimulus to resuscitate the economy.</w:t>
      </w:r>
    </w:p>
  </w:footnote>
  <w:footnote w:id="4">
    <w:p w14:paraId="2C4D774F" w14:textId="77777777" w:rsidR="00EC5A7F" w:rsidRDefault="009109F7" w:rsidP="00E35DA9">
      <w:pPr>
        <w:pStyle w:val="Textonotapie"/>
        <w:spacing w:after="60"/>
        <w:ind w:left="340" w:hanging="340"/>
        <w:rPr>
          <w:lang w:val="en-US"/>
        </w:rPr>
      </w:pPr>
      <w:r w:rsidRPr="00E35DA9">
        <w:rPr>
          <w:rStyle w:val="Caracteresdenotaalpie"/>
          <w:rFonts w:ascii="LM Roman 17" w:hAnsi="LM Roman 17"/>
        </w:rPr>
        <w:footnoteRef/>
      </w:r>
      <w:r w:rsidRPr="00E35DA9">
        <w:rPr>
          <w:rFonts w:ascii="LM Roman 17" w:hAnsi="LM Roman 17"/>
          <w:lang w:val="en-US"/>
        </w:rPr>
        <w:tab/>
        <w:t xml:space="preserve">The Taylor rule is one kind of targeting monetary policy used by central banks, as a central bank technique to stabilize economic activity by setting an interest rate. The rule is based on three </w:t>
      </w:r>
      <w:r w:rsidRPr="00E35DA9">
        <w:rPr>
          <w:rFonts w:ascii="LM Roman 17" w:hAnsi="LM Roman 17"/>
          <w:lang w:val="en-US"/>
        </w:rPr>
        <w:t>main indicators: the federal funds rate, the price level and the changes in real income. The Taylor rule prescribes economic activity regulation by choosing the federal funds rate based on the inflation gap between desired (targeted) inflation rate and act</w:t>
      </w:r>
      <w:r w:rsidRPr="00E35DA9">
        <w:rPr>
          <w:rFonts w:ascii="LM Roman 17" w:hAnsi="LM Roman 17"/>
          <w:lang w:val="en-US"/>
        </w:rPr>
        <w:t>ual inflation rate; and the output gap between the actual and natural level.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977893"/>
      <w:docPartObj>
        <w:docPartGallery w:val="Page Numbers (Top of Page)"/>
        <w:docPartUnique/>
      </w:docPartObj>
    </w:sdtPr>
    <w:sdtEndPr>
      <w:rPr>
        <w:rFonts w:ascii="Tinos for Powerline" w:hAnsi="Tinos for Powerline" w:cs="Tinos for Powerline"/>
      </w:rPr>
    </w:sdtEndPr>
    <w:sdtContent>
      <w:p w14:paraId="1E73CC2A" w14:textId="6201B9A6" w:rsidR="00B7498E" w:rsidRPr="00B7498E" w:rsidRDefault="00B7498E">
        <w:pPr>
          <w:pStyle w:val="Encabezado"/>
          <w:jc w:val="right"/>
          <w:rPr>
            <w:rFonts w:ascii="Tinos for Powerline" w:hAnsi="Tinos for Powerline" w:cs="Tinos for Powerline"/>
          </w:rPr>
        </w:pPr>
        <w:r w:rsidRPr="00B7498E">
          <w:rPr>
            <w:rFonts w:ascii="Tinos for Powerline" w:hAnsi="Tinos for Powerline" w:cs="Tinos for Powerline"/>
          </w:rPr>
          <w:fldChar w:fldCharType="begin"/>
        </w:r>
        <w:r w:rsidRPr="00B7498E">
          <w:rPr>
            <w:rFonts w:ascii="Tinos for Powerline" w:hAnsi="Tinos for Powerline" w:cs="Tinos for Powerline"/>
          </w:rPr>
          <w:instrText>PAGE   \* MERGEFORMAT</w:instrText>
        </w:r>
        <w:r w:rsidRPr="00B7498E">
          <w:rPr>
            <w:rFonts w:ascii="Tinos for Powerline" w:hAnsi="Tinos for Powerline" w:cs="Tinos for Powerline"/>
          </w:rPr>
          <w:fldChar w:fldCharType="separate"/>
        </w:r>
        <w:r w:rsidRPr="00B7498E">
          <w:rPr>
            <w:rFonts w:ascii="Tinos for Powerline" w:hAnsi="Tinos for Powerline" w:cs="Tinos for Powerline"/>
          </w:rPr>
          <w:t>2</w:t>
        </w:r>
        <w:r w:rsidRPr="00B7498E">
          <w:rPr>
            <w:rFonts w:ascii="Tinos for Powerline" w:hAnsi="Tinos for Powerline" w:cs="Tinos for Powerline"/>
          </w:rPr>
          <w:fldChar w:fldCharType="end"/>
        </w:r>
      </w:p>
    </w:sdtContent>
  </w:sdt>
  <w:p w14:paraId="7558559D" w14:textId="77777777" w:rsidR="00B7498E" w:rsidRDefault="00B749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26BF6"/>
    <w:multiLevelType w:val="multilevel"/>
    <w:tmpl w:val="3864C9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937C5A"/>
    <w:multiLevelType w:val="multilevel"/>
    <w:tmpl w:val="B4E080A2"/>
    <w:lvl w:ilvl="0">
      <w:start w:val="1"/>
      <w:numFmt w:val="lowerLetter"/>
      <w:lvlText w:val="%1)"/>
      <w:lvlJc w:val="left"/>
      <w:pPr>
        <w:tabs>
          <w:tab w:val="num" w:pos="720"/>
        </w:tabs>
        <w:ind w:left="720" w:hanging="360"/>
      </w:pPr>
      <w:rPr>
        <w:b w:val="0"/>
        <w:bCs w:val="0"/>
      </w:rPr>
    </w:lvl>
    <w:lvl w:ilvl="1">
      <w:start w:val="1"/>
      <w:numFmt w:val="lowerLetter"/>
      <w:lvlText w:val="%2)"/>
      <w:lvlJc w:val="left"/>
      <w:pPr>
        <w:tabs>
          <w:tab w:val="num" w:pos="1080"/>
        </w:tabs>
        <w:ind w:left="1080" w:hanging="360"/>
      </w:pPr>
      <w:rPr>
        <w:b w:val="0"/>
        <w:bCs w:val="0"/>
      </w:rPr>
    </w:lvl>
    <w:lvl w:ilvl="2">
      <w:start w:val="1"/>
      <w:numFmt w:val="lowerLetter"/>
      <w:lvlText w:val="%3)"/>
      <w:lvlJc w:val="left"/>
      <w:pPr>
        <w:tabs>
          <w:tab w:val="num" w:pos="1440"/>
        </w:tabs>
        <w:ind w:left="1440" w:hanging="360"/>
      </w:pPr>
      <w:rPr>
        <w:b w:val="0"/>
        <w:bCs w:val="0"/>
      </w:rPr>
    </w:lvl>
    <w:lvl w:ilvl="3">
      <w:start w:val="1"/>
      <w:numFmt w:val="lowerLetter"/>
      <w:lvlText w:val="%4)"/>
      <w:lvlJc w:val="left"/>
      <w:pPr>
        <w:tabs>
          <w:tab w:val="num" w:pos="1800"/>
        </w:tabs>
        <w:ind w:left="1800" w:hanging="360"/>
      </w:pPr>
      <w:rPr>
        <w:b w:val="0"/>
        <w:bCs w:val="0"/>
      </w:rPr>
    </w:lvl>
    <w:lvl w:ilvl="4">
      <w:start w:val="1"/>
      <w:numFmt w:val="lowerLetter"/>
      <w:lvlText w:val="%5)"/>
      <w:lvlJc w:val="left"/>
      <w:pPr>
        <w:tabs>
          <w:tab w:val="num" w:pos="2160"/>
        </w:tabs>
        <w:ind w:left="2160" w:hanging="360"/>
      </w:pPr>
      <w:rPr>
        <w:b w:val="0"/>
        <w:bCs w:val="0"/>
      </w:rPr>
    </w:lvl>
    <w:lvl w:ilvl="5">
      <w:start w:val="1"/>
      <w:numFmt w:val="lowerLetter"/>
      <w:lvlText w:val="%6)"/>
      <w:lvlJc w:val="left"/>
      <w:pPr>
        <w:tabs>
          <w:tab w:val="num" w:pos="2520"/>
        </w:tabs>
        <w:ind w:left="2520" w:hanging="360"/>
      </w:pPr>
      <w:rPr>
        <w:b w:val="0"/>
        <w:bCs w:val="0"/>
      </w:rPr>
    </w:lvl>
    <w:lvl w:ilvl="6">
      <w:start w:val="1"/>
      <w:numFmt w:val="lowerLetter"/>
      <w:lvlText w:val="%7)"/>
      <w:lvlJc w:val="left"/>
      <w:pPr>
        <w:tabs>
          <w:tab w:val="num" w:pos="2880"/>
        </w:tabs>
        <w:ind w:left="2880" w:hanging="360"/>
      </w:pPr>
      <w:rPr>
        <w:b w:val="0"/>
        <w:bCs w:val="0"/>
      </w:rPr>
    </w:lvl>
    <w:lvl w:ilvl="7">
      <w:start w:val="1"/>
      <w:numFmt w:val="lowerLetter"/>
      <w:lvlText w:val="%8)"/>
      <w:lvlJc w:val="left"/>
      <w:pPr>
        <w:tabs>
          <w:tab w:val="num" w:pos="3240"/>
        </w:tabs>
        <w:ind w:left="3240" w:hanging="360"/>
      </w:pPr>
      <w:rPr>
        <w:b w:val="0"/>
        <w:bCs w:val="0"/>
      </w:rPr>
    </w:lvl>
    <w:lvl w:ilvl="8">
      <w:start w:val="1"/>
      <w:numFmt w:val="lowerLetter"/>
      <w:lvlText w:val="%9)"/>
      <w:lvlJc w:val="left"/>
      <w:pPr>
        <w:tabs>
          <w:tab w:val="num" w:pos="3600"/>
        </w:tabs>
        <w:ind w:left="3600" w:hanging="360"/>
      </w:pPr>
      <w:rPr>
        <w:b w:val="0"/>
        <w:bCs w:val="0"/>
      </w:rPr>
    </w:lvl>
  </w:abstractNum>
  <w:abstractNum w:abstractNumId="2" w15:restartNumberingAfterBreak="0">
    <w:nsid w:val="5F4C251D"/>
    <w:multiLevelType w:val="hybridMultilevel"/>
    <w:tmpl w:val="B52E2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yNDKwNDEyMjE0tjRV0lEKTi0uzszPAykwrAUAJBBzAiwAAAA="/>
  </w:docVars>
  <w:rsids>
    <w:rsidRoot w:val="00EC5A7F"/>
    <w:rsid w:val="00482E5D"/>
    <w:rsid w:val="004B779F"/>
    <w:rsid w:val="006A2367"/>
    <w:rsid w:val="00905619"/>
    <w:rsid w:val="009109F7"/>
    <w:rsid w:val="00B7498E"/>
    <w:rsid w:val="00E35DA9"/>
    <w:rsid w:val="00EC5A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587B"/>
  <w15:docId w15:val="{11D55931-E02F-4B9E-B21B-28BF032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eracinderenglones">
    <w:name w:val="Numeración de renglones"/>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Smbolosdenumeracin">
    <w:name w:val="Símbolos de numeración"/>
    <w:qFormat/>
    <w:rPr>
      <w:b w:val="0"/>
      <w:bCs w:val="0"/>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extonotapie">
    <w:name w:val="footnote text"/>
    <w:basedOn w:val="Normal"/>
    <w:pPr>
      <w:suppressLineNumbers/>
      <w:ind w:left="339" w:hanging="339"/>
    </w:pPr>
    <w:rPr>
      <w:sz w:val="20"/>
      <w:szCs w:val="20"/>
    </w:rPr>
  </w:style>
  <w:style w:type="paragraph" w:styleId="Textocomentario">
    <w:name w:val="annotation text"/>
    <w:basedOn w:val="Normal"/>
    <w:link w:val="TextocomentarioCar"/>
    <w:uiPriority w:val="99"/>
    <w:semiHidden/>
    <w:unhideWhenUsed/>
    <w:rPr>
      <w:rFonts w:cs="Mangal"/>
      <w:sz w:val="20"/>
      <w:szCs w:val="18"/>
    </w:rPr>
  </w:style>
  <w:style w:type="character" w:customStyle="1" w:styleId="TextocomentarioCar">
    <w:name w:val="Texto comentario Car"/>
    <w:basedOn w:val="Fuentedeprrafopredeter"/>
    <w:link w:val="Textocomentario"/>
    <w:uiPriority w:val="99"/>
    <w:semiHidden/>
    <w:rPr>
      <w:rFonts w:cs="Mangal"/>
      <w:sz w:val="20"/>
      <w:szCs w:val="18"/>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E35DA9"/>
    <w:pPr>
      <w:ind w:left="720"/>
      <w:contextualSpacing/>
    </w:pPr>
    <w:rPr>
      <w:rFonts w:cs="Mangal"/>
      <w:szCs w:val="21"/>
    </w:rPr>
  </w:style>
  <w:style w:type="paragraph" w:styleId="Encabezado">
    <w:name w:val="header"/>
    <w:basedOn w:val="Normal"/>
    <w:link w:val="EncabezadoCar"/>
    <w:uiPriority w:val="99"/>
    <w:unhideWhenUsed/>
    <w:rsid w:val="00B7498E"/>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B7498E"/>
    <w:rPr>
      <w:rFonts w:cs="Mangal"/>
      <w:szCs w:val="21"/>
    </w:rPr>
  </w:style>
  <w:style w:type="paragraph" w:styleId="Piedepgina">
    <w:name w:val="footer"/>
    <w:basedOn w:val="Normal"/>
    <w:link w:val="PiedepginaCar"/>
    <w:uiPriority w:val="99"/>
    <w:unhideWhenUsed/>
    <w:rsid w:val="00B7498E"/>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B7498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0D90-2452-48C2-858D-E0C970C2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1453</Words>
  <Characters>7992</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PMI</cp:lastModifiedBy>
  <cp:revision>24</cp:revision>
  <cp:lastPrinted>2021-07-08T11:05:00Z</cp:lastPrinted>
  <dcterms:created xsi:type="dcterms:W3CDTF">2021-06-13T17:22:00Z</dcterms:created>
  <dcterms:modified xsi:type="dcterms:W3CDTF">2021-07-08T11:05:00Z</dcterms:modified>
  <dc:language>es-ES</dc:language>
</cp:coreProperties>
</file>